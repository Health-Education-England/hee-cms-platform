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236EF" w14:textId="77777777" w:rsidR="00086058" w:rsidRPr="00281F64" w:rsidRDefault="00086058" w:rsidP="00086058">
      <w:pPr>
        <w:rPr>
          <w:rFonts w:ascii="Arial" w:hAnsi="Arial" w:cs="Arial"/>
          <w:lang w:val="en-US"/>
        </w:rPr>
      </w:pPr>
    </w:p>
    <w:tbl>
      <w:tblPr>
        <w:tblW w:w="9108" w:type="dxa"/>
        <w:tblCellMar>
          <w:left w:w="0" w:type="dxa"/>
          <w:right w:w="0" w:type="dxa"/>
        </w:tblCellMar>
        <w:tblLook w:val="0000" w:firstRow="0" w:lastRow="0" w:firstColumn="0" w:lastColumn="0" w:noHBand="0" w:noVBand="0"/>
      </w:tblPr>
      <w:tblGrid>
        <w:gridCol w:w="1908"/>
        <w:gridCol w:w="7200"/>
      </w:tblGrid>
      <w:tr w:rsidR="00086058" w:rsidRPr="00281F64" w14:paraId="77DB34F8" w14:textId="77777777" w:rsidTr="0018196B">
        <w:tc>
          <w:tcPr>
            <w:tcW w:w="9108"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B522BE4" w14:textId="77777777" w:rsidR="00086058" w:rsidRDefault="00086058" w:rsidP="0018196B">
            <w:pPr>
              <w:rPr>
                <w:rFonts w:ascii="Arial" w:hAnsi="Arial" w:cs="Arial"/>
              </w:rPr>
            </w:pPr>
          </w:p>
          <w:p w14:paraId="5A6AA517" w14:textId="77777777" w:rsidR="00086058" w:rsidRPr="00086058" w:rsidRDefault="00086058" w:rsidP="0018196B">
            <w:pPr>
              <w:rPr>
                <w:rFonts w:ascii="Arial" w:hAnsi="Arial" w:cs="Arial"/>
                <w:b/>
              </w:rPr>
            </w:pPr>
            <w:r w:rsidRPr="00086058">
              <w:rPr>
                <w:rFonts w:ascii="Arial" w:hAnsi="Arial" w:cs="Arial"/>
                <w:b/>
              </w:rPr>
              <w:t xml:space="preserve">Library concerned: </w:t>
            </w:r>
          </w:p>
          <w:p w14:paraId="484C4656" w14:textId="77777777" w:rsidR="00086058" w:rsidRPr="00EB1738" w:rsidRDefault="00086058" w:rsidP="0018196B">
            <w:pPr>
              <w:rPr>
                <w:rFonts w:ascii="Arial" w:hAnsi="Arial" w:cs="Arial"/>
                <w:sz w:val="22"/>
                <w:szCs w:val="22"/>
              </w:rPr>
            </w:pPr>
            <w:r w:rsidRPr="00EB1738">
              <w:rPr>
                <w:rFonts w:ascii="Arial" w:hAnsi="Arial" w:cs="Arial"/>
                <w:sz w:val="22"/>
                <w:szCs w:val="22"/>
              </w:rPr>
              <w:t>Sherwood Forest Hospitals NHS Foundation Trust Library &amp; Knowledge Service</w:t>
            </w:r>
          </w:p>
          <w:p w14:paraId="3133290F" w14:textId="77777777" w:rsidR="00086058" w:rsidRDefault="00086058" w:rsidP="0018196B">
            <w:pPr>
              <w:rPr>
                <w:rFonts w:ascii="Arial" w:hAnsi="Arial" w:cs="Arial"/>
              </w:rPr>
            </w:pPr>
          </w:p>
          <w:p w14:paraId="12BAF9CC" w14:textId="77777777" w:rsidR="00086058" w:rsidRPr="00086058" w:rsidRDefault="00086058" w:rsidP="00086058">
            <w:pPr>
              <w:rPr>
                <w:rFonts w:ascii="Arial" w:hAnsi="Arial" w:cs="Arial"/>
                <w:b/>
              </w:rPr>
            </w:pPr>
            <w:r w:rsidRPr="00086058">
              <w:rPr>
                <w:rFonts w:ascii="Arial" w:hAnsi="Arial" w:cs="Arial"/>
                <w:b/>
              </w:rPr>
              <w:t xml:space="preserve">Name of case study: </w:t>
            </w:r>
            <w:r w:rsidR="00F74D14" w:rsidRPr="00F74D14">
              <w:rPr>
                <w:rFonts w:ascii="Arial" w:hAnsi="Arial" w:cs="Arial"/>
                <w:sz w:val="22"/>
                <w:szCs w:val="22"/>
              </w:rPr>
              <w:t xml:space="preserve">Literature search to support Nottinghamshire County Council </w:t>
            </w:r>
            <w:r w:rsidR="00F74D14">
              <w:rPr>
                <w:rFonts w:ascii="Arial" w:hAnsi="Arial" w:cs="Arial"/>
                <w:sz w:val="22"/>
                <w:szCs w:val="22"/>
              </w:rPr>
              <w:t xml:space="preserve">application for </w:t>
            </w:r>
            <w:r w:rsidR="00610884">
              <w:rPr>
                <w:rFonts w:ascii="Arial" w:hAnsi="Arial" w:cs="Arial"/>
                <w:sz w:val="22"/>
                <w:szCs w:val="22"/>
              </w:rPr>
              <w:t>developing an approach to participate in the national Childhood Obesity</w:t>
            </w:r>
            <w:r w:rsidR="00F34518">
              <w:rPr>
                <w:rFonts w:ascii="Arial" w:hAnsi="Arial" w:cs="Arial"/>
                <w:sz w:val="22"/>
                <w:szCs w:val="22"/>
              </w:rPr>
              <w:t xml:space="preserve"> </w:t>
            </w:r>
            <w:r w:rsidR="00F34518" w:rsidRPr="00F74D14">
              <w:rPr>
                <w:rFonts w:ascii="Arial" w:hAnsi="Arial" w:cs="Arial"/>
                <w:sz w:val="22"/>
                <w:szCs w:val="22"/>
              </w:rPr>
              <w:t xml:space="preserve">Trailblazer </w:t>
            </w:r>
            <w:r w:rsidR="00F34518" w:rsidRPr="00EB1738">
              <w:rPr>
                <w:rFonts w:ascii="Arial" w:hAnsi="Arial" w:cs="Arial"/>
                <w:sz w:val="22"/>
                <w:szCs w:val="22"/>
              </w:rPr>
              <w:t>programme</w:t>
            </w:r>
          </w:p>
          <w:p w14:paraId="2A0DB651" w14:textId="77777777" w:rsidR="00086058" w:rsidRDefault="00086058" w:rsidP="0018196B">
            <w:pPr>
              <w:rPr>
                <w:rFonts w:ascii="Arial" w:hAnsi="Arial" w:cs="Arial"/>
              </w:rPr>
            </w:pPr>
          </w:p>
          <w:p w14:paraId="6B180589" w14:textId="77777777" w:rsidR="00086058" w:rsidRPr="00086058" w:rsidRDefault="00086058" w:rsidP="0018196B">
            <w:pPr>
              <w:rPr>
                <w:rFonts w:ascii="Arial" w:hAnsi="Arial" w:cs="Arial"/>
                <w:b/>
              </w:rPr>
            </w:pPr>
            <w:r w:rsidRPr="00086058">
              <w:rPr>
                <w:rFonts w:ascii="Arial" w:hAnsi="Arial" w:cs="Arial"/>
                <w:b/>
              </w:rPr>
              <w:t xml:space="preserve">Date of interview: </w:t>
            </w:r>
            <w:r w:rsidRPr="00EB1738">
              <w:rPr>
                <w:rFonts w:ascii="Arial" w:hAnsi="Arial" w:cs="Arial"/>
                <w:sz w:val="22"/>
                <w:szCs w:val="22"/>
              </w:rPr>
              <w:t>February 2020</w:t>
            </w:r>
          </w:p>
          <w:p w14:paraId="139936E2" w14:textId="77777777" w:rsidR="00086058" w:rsidRPr="00344C3C" w:rsidRDefault="00086058" w:rsidP="0018196B">
            <w:pPr>
              <w:rPr>
                <w:rFonts w:ascii="Arial" w:hAnsi="Arial" w:cs="Arial"/>
                <w:b/>
                <w:bCs/>
                <w:iCs/>
              </w:rPr>
            </w:pPr>
          </w:p>
        </w:tc>
      </w:tr>
      <w:tr w:rsidR="00086058" w:rsidRPr="00281F64" w14:paraId="0ACC3EA6" w14:textId="77777777" w:rsidTr="0018196B">
        <w:tc>
          <w:tcPr>
            <w:tcW w:w="1908" w:type="dxa"/>
            <w:vMerge w:val="restart"/>
            <w:tcBorders>
              <w:top w:val="single" w:sz="4" w:space="0" w:color="auto"/>
              <w:left w:val="single" w:sz="8" w:space="0" w:color="auto"/>
              <w:right w:val="single" w:sz="8" w:space="0" w:color="auto"/>
            </w:tcBorders>
            <w:shd w:val="clear" w:color="auto" w:fill="auto"/>
            <w:tcMar>
              <w:top w:w="0" w:type="dxa"/>
              <w:left w:w="108" w:type="dxa"/>
              <w:bottom w:w="0" w:type="dxa"/>
              <w:right w:w="108" w:type="dxa"/>
            </w:tcMar>
          </w:tcPr>
          <w:p w14:paraId="2F8C0921" w14:textId="77777777" w:rsidR="00086058" w:rsidRPr="00AC75A3" w:rsidRDefault="00086058" w:rsidP="0018196B">
            <w:pPr>
              <w:rPr>
                <w:rFonts w:ascii="Arial" w:hAnsi="Arial" w:cs="Arial"/>
                <w:b/>
                <w:bCs/>
              </w:rPr>
            </w:pPr>
            <w:r>
              <w:rPr>
                <w:rFonts w:ascii="Arial" w:hAnsi="Arial" w:cs="Arial"/>
                <w:b/>
                <w:bCs/>
              </w:rPr>
              <w:t>Interviewee</w:t>
            </w:r>
          </w:p>
        </w:tc>
        <w:tc>
          <w:tcPr>
            <w:tcW w:w="7200"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2A46F45B" w14:textId="77777777" w:rsidR="00086058" w:rsidRPr="00344C3C" w:rsidRDefault="00086058" w:rsidP="0018196B">
            <w:pPr>
              <w:rPr>
                <w:rFonts w:ascii="Arial" w:hAnsi="Arial" w:cs="Arial"/>
                <w:iCs/>
              </w:rPr>
            </w:pPr>
            <w:r w:rsidRPr="000D45B9">
              <w:rPr>
                <w:rFonts w:ascii="Arial" w:hAnsi="Arial" w:cs="Arial"/>
                <w:b/>
                <w:iCs/>
              </w:rPr>
              <w:t>Name:</w:t>
            </w:r>
            <w:r>
              <w:rPr>
                <w:rFonts w:ascii="Arial" w:hAnsi="Arial" w:cs="Arial"/>
                <w:iCs/>
              </w:rPr>
              <w:t xml:space="preserve"> </w:t>
            </w:r>
            <w:r w:rsidR="00497B52" w:rsidRPr="008A1BAC">
              <w:rPr>
                <w:rFonts w:ascii="Arial" w:hAnsi="Arial" w:cs="Arial"/>
                <w:iCs/>
                <w:sz w:val="22"/>
                <w:szCs w:val="22"/>
              </w:rPr>
              <w:t>John Wilcox</w:t>
            </w:r>
          </w:p>
          <w:p w14:paraId="7F1917D4" w14:textId="77777777" w:rsidR="00086058" w:rsidRPr="00344C3C" w:rsidRDefault="00086058" w:rsidP="0018196B">
            <w:pPr>
              <w:rPr>
                <w:rFonts w:ascii="Arial" w:hAnsi="Arial" w:cs="Arial"/>
                <w:iCs/>
              </w:rPr>
            </w:pPr>
            <w:r w:rsidRPr="000D45B9">
              <w:rPr>
                <w:rFonts w:ascii="Arial" w:hAnsi="Arial" w:cs="Arial"/>
                <w:b/>
                <w:iCs/>
              </w:rPr>
              <w:t>Job Title:</w:t>
            </w:r>
            <w:r>
              <w:rPr>
                <w:rFonts w:ascii="Arial" w:hAnsi="Arial" w:cs="Arial"/>
                <w:iCs/>
              </w:rPr>
              <w:t xml:space="preserve"> </w:t>
            </w:r>
            <w:r w:rsidR="00497B52" w:rsidRPr="008A1BAC">
              <w:rPr>
                <w:rFonts w:ascii="Arial" w:hAnsi="Arial" w:cs="Arial"/>
                <w:iCs/>
                <w:sz w:val="22"/>
                <w:szCs w:val="22"/>
              </w:rPr>
              <w:t>Senior Public Health and Commissioning Manager</w:t>
            </w:r>
          </w:p>
          <w:p w14:paraId="00B418E1" w14:textId="77777777" w:rsidR="00086058" w:rsidRDefault="00086058" w:rsidP="0018196B">
            <w:pPr>
              <w:rPr>
                <w:rFonts w:ascii="Arial" w:hAnsi="Arial" w:cs="Arial"/>
                <w:iCs/>
              </w:rPr>
            </w:pPr>
            <w:r w:rsidRPr="000D45B9">
              <w:rPr>
                <w:rFonts w:ascii="Arial" w:hAnsi="Arial" w:cs="Arial"/>
                <w:b/>
                <w:iCs/>
              </w:rPr>
              <w:t>Trust/Employing body</w:t>
            </w:r>
            <w:r>
              <w:rPr>
                <w:rFonts w:ascii="Arial" w:hAnsi="Arial" w:cs="Arial"/>
                <w:iCs/>
              </w:rPr>
              <w:t xml:space="preserve">: </w:t>
            </w:r>
            <w:r w:rsidR="00497B52" w:rsidRPr="008A1BAC">
              <w:rPr>
                <w:rFonts w:ascii="Arial" w:hAnsi="Arial" w:cs="Arial"/>
                <w:iCs/>
                <w:sz w:val="22"/>
                <w:szCs w:val="22"/>
              </w:rPr>
              <w:t>Nottinghamshire County Council</w:t>
            </w:r>
          </w:p>
          <w:p w14:paraId="182B22C4" w14:textId="77777777" w:rsidR="00086058" w:rsidRDefault="00086058" w:rsidP="0018196B">
            <w:pPr>
              <w:rPr>
                <w:rFonts w:ascii="Arial" w:hAnsi="Arial" w:cs="Arial"/>
                <w:iCs/>
              </w:rPr>
            </w:pPr>
            <w:r w:rsidRPr="000D45B9">
              <w:rPr>
                <w:rFonts w:ascii="Arial" w:hAnsi="Arial" w:cs="Arial"/>
                <w:b/>
                <w:iCs/>
              </w:rPr>
              <w:t>Email:</w:t>
            </w:r>
            <w:r>
              <w:rPr>
                <w:rFonts w:ascii="Arial" w:hAnsi="Arial" w:cs="Arial"/>
                <w:iCs/>
              </w:rPr>
              <w:t xml:space="preserve"> </w:t>
            </w:r>
            <w:r w:rsidR="00610884">
              <w:rPr>
                <w:rFonts w:ascii="Arial" w:hAnsi="Arial" w:cs="Arial"/>
                <w:iCs/>
              </w:rPr>
              <w:t>john.wilcox@nottscc.gov.uk</w:t>
            </w:r>
          </w:p>
          <w:p w14:paraId="49E1876E" w14:textId="77777777" w:rsidR="00086058" w:rsidDel="00610884" w:rsidRDefault="00086058" w:rsidP="0018196B">
            <w:pPr>
              <w:rPr>
                <w:del w:id="0" w:author="John Wilcox" w:date="2020-03-05T15:21:00Z"/>
                <w:rFonts w:ascii="Arial" w:hAnsi="Arial" w:cs="Arial"/>
                <w:iCs/>
              </w:rPr>
            </w:pPr>
            <w:r w:rsidRPr="000D45B9">
              <w:rPr>
                <w:rFonts w:ascii="Arial" w:hAnsi="Arial" w:cs="Arial"/>
                <w:b/>
                <w:iCs/>
              </w:rPr>
              <w:t>Tel:</w:t>
            </w:r>
            <w:r>
              <w:rPr>
                <w:rFonts w:ascii="Arial" w:hAnsi="Arial" w:cs="Arial"/>
                <w:iCs/>
              </w:rPr>
              <w:t xml:space="preserve"> </w:t>
            </w:r>
            <w:r w:rsidR="00610884" w:rsidRPr="00073276">
              <w:rPr>
                <w:rFonts w:ascii="Arial" w:eastAsiaTheme="minorEastAsia" w:hAnsi="Arial" w:cs="Arial"/>
                <w:noProof/>
                <w:sz w:val="22"/>
                <w:szCs w:val="22"/>
                <w:lang w:eastAsia="en-GB"/>
              </w:rPr>
              <w:t>0115 9772937</w:t>
            </w:r>
          </w:p>
          <w:p w14:paraId="6C155E36" w14:textId="77777777" w:rsidR="00086058" w:rsidRPr="00344C3C" w:rsidRDefault="00086058" w:rsidP="0018196B">
            <w:pPr>
              <w:rPr>
                <w:rFonts w:ascii="Arial" w:hAnsi="Arial" w:cs="Arial"/>
              </w:rPr>
            </w:pPr>
          </w:p>
        </w:tc>
      </w:tr>
      <w:tr w:rsidR="00086058" w:rsidRPr="00281F64" w14:paraId="40B4269C" w14:textId="77777777" w:rsidTr="0018196B">
        <w:tc>
          <w:tcPr>
            <w:tcW w:w="1908" w:type="dxa"/>
            <w:vMerge/>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88C11B0" w14:textId="77777777" w:rsidR="00086058" w:rsidRDefault="00086058" w:rsidP="0018196B">
            <w:pPr>
              <w:rPr>
                <w:rFonts w:ascii="Arial" w:hAnsi="Arial" w:cs="Arial"/>
                <w:b/>
                <w:bCs/>
              </w:rPr>
            </w:pPr>
          </w:p>
        </w:tc>
        <w:tc>
          <w:tcPr>
            <w:tcW w:w="7200"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108F6D4C" w14:textId="77777777" w:rsidR="00086058" w:rsidRPr="00A04886" w:rsidRDefault="00086058" w:rsidP="0018196B">
            <w:pPr>
              <w:rPr>
                <w:rFonts w:ascii="Arial" w:hAnsi="Arial" w:cs="Arial"/>
                <w:b/>
                <w:iCs/>
                <w:sz w:val="18"/>
                <w:szCs w:val="18"/>
              </w:rPr>
            </w:pPr>
            <w:r w:rsidRPr="00A04886">
              <w:rPr>
                <w:rFonts w:ascii="Arial" w:hAnsi="Arial" w:cs="Arial"/>
                <w:b/>
                <w:iCs/>
                <w:sz w:val="18"/>
                <w:szCs w:val="18"/>
              </w:rPr>
              <w:t xml:space="preserve">Please note: </w:t>
            </w:r>
            <w:r>
              <w:rPr>
                <w:rFonts w:ascii="Arial" w:hAnsi="Arial" w:cs="Arial"/>
                <w:b/>
                <w:iCs/>
                <w:sz w:val="18"/>
                <w:szCs w:val="18"/>
              </w:rPr>
              <w:t xml:space="preserve">  </w:t>
            </w:r>
            <w:r w:rsidRPr="00A04886">
              <w:rPr>
                <w:rFonts w:ascii="Arial" w:hAnsi="Arial" w:cs="Arial"/>
                <w:b/>
                <w:iCs/>
                <w:sz w:val="18"/>
                <w:szCs w:val="18"/>
              </w:rPr>
              <w:t xml:space="preserve">you should only provide interviewee details here if consent </w:t>
            </w:r>
          </w:p>
          <w:p w14:paraId="6960C6B6" w14:textId="77777777" w:rsidR="00086058" w:rsidRPr="00A04886" w:rsidRDefault="00086058" w:rsidP="0018196B">
            <w:pPr>
              <w:rPr>
                <w:rFonts w:ascii="Arial" w:hAnsi="Arial" w:cs="Arial"/>
                <w:b/>
                <w:iCs/>
                <w:sz w:val="20"/>
                <w:szCs w:val="20"/>
              </w:rPr>
            </w:pPr>
            <w:r w:rsidRPr="00A04886">
              <w:rPr>
                <w:rFonts w:ascii="Arial" w:hAnsi="Arial" w:cs="Arial"/>
                <w:b/>
                <w:iCs/>
                <w:sz w:val="18"/>
                <w:szCs w:val="18"/>
              </w:rPr>
              <w:t xml:space="preserve">                      </w:t>
            </w:r>
            <w:r>
              <w:rPr>
                <w:rFonts w:ascii="Arial" w:hAnsi="Arial" w:cs="Arial"/>
                <w:b/>
                <w:iCs/>
                <w:sz w:val="18"/>
                <w:szCs w:val="18"/>
              </w:rPr>
              <w:t xml:space="preserve">  </w:t>
            </w:r>
            <w:r w:rsidRPr="00A04886">
              <w:rPr>
                <w:rFonts w:ascii="Arial" w:hAnsi="Arial" w:cs="Arial"/>
                <w:b/>
                <w:iCs/>
                <w:sz w:val="18"/>
                <w:szCs w:val="18"/>
              </w:rPr>
              <w:t>to share on the national blog has been obtained</w:t>
            </w:r>
            <w:r w:rsidRPr="00A04886">
              <w:rPr>
                <w:rFonts w:ascii="Arial" w:hAnsi="Arial" w:cs="Arial"/>
                <w:b/>
                <w:iCs/>
                <w:sz w:val="20"/>
                <w:szCs w:val="20"/>
              </w:rPr>
              <w:t xml:space="preserve"> </w:t>
            </w:r>
          </w:p>
        </w:tc>
      </w:tr>
      <w:tr w:rsidR="00086058" w:rsidRPr="00281F64" w14:paraId="698BBE90" w14:textId="77777777" w:rsidTr="0018196B">
        <w:tc>
          <w:tcPr>
            <w:tcW w:w="19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A39F720" w14:textId="77777777" w:rsidR="008A1BAC" w:rsidRDefault="008A1BAC" w:rsidP="0018196B">
            <w:pPr>
              <w:rPr>
                <w:rFonts w:ascii="Arial" w:hAnsi="Arial" w:cs="Arial"/>
                <w:b/>
                <w:bCs/>
              </w:rPr>
            </w:pPr>
          </w:p>
          <w:p w14:paraId="7CCA7943" w14:textId="77777777" w:rsidR="00086058" w:rsidRDefault="00086058" w:rsidP="0018196B">
            <w:pPr>
              <w:rPr>
                <w:rFonts w:ascii="Arial" w:hAnsi="Arial" w:cs="Arial"/>
                <w:b/>
                <w:bCs/>
              </w:rPr>
            </w:pPr>
            <w:r>
              <w:rPr>
                <w:rFonts w:ascii="Arial" w:hAnsi="Arial" w:cs="Arial"/>
                <w:b/>
                <w:bCs/>
              </w:rPr>
              <w:t>S</w:t>
            </w:r>
            <w:bookmarkStart w:id="1" w:name="Text8"/>
            <w:r>
              <w:rPr>
                <w:rFonts w:ascii="Arial" w:hAnsi="Arial" w:cs="Arial"/>
                <w:b/>
                <w:bCs/>
              </w:rPr>
              <w:t>ummary of problem or reason for enquiry</w:t>
            </w:r>
          </w:p>
          <w:p w14:paraId="7E9AFC18" w14:textId="77777777" w:rsidR="00086058" w:rsidRDefault="00086058" w:rsidP="0018196B">
            <w:pPr>
              <w:rPr>
                <w:rFonts w:ascii="Arial" w:hAnsi="Arial" w:cs="Arial"/>
                <w:b/>
                <w:bCs/>
              </w:rPr>
            </w:pPr>
          </w:p>
          <w:p w14:paraId="1AC60F32" w14:textId="77777777" w:rsidR="00086058" w:rsidRPr="00AC75A3" w:rsidRDefault="00086058" w:rsidP="0018196B">
            <w:pPr>
              <w:rPr>
                <w:rFonts w:ascii="Arial" w:hAnsi="Arial" w:cs="Arial"/>
                <w:b/>
                <w:bCs/>
              </w:rPr>
            </w:pPr>
          </w:p>
        </w:tc>
        <w:bookmarkEnd w:id="1"/>
        <w:tc>
          <w:tcPr>
            <w:tcW w:w="72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3B41A8FC" w14:textId="77777777" w:rsidR="008A1BAC" w:rsidRDefault="008A1BAC" w:rsidP="008A1BAC">
            <w:pPr>
              <w:rPr>
                <w:rFonts w:ascii="Arial" w:hAnsi="Arial" w:cs="Arial"/>
                <w:sz w:val="22"/>
                <w:szCs w:val="22"/>
              </w:rPr>
            </w:pPr>
          </w:p>
          <w:p w14:paraId="60FCB1BF" w14:textId="77777777" w:rsidR="00086058" w:rsidRDefault="00EB1738" w:rsidP="008A1BAC">
            <w:pPr>
              <w:rPr>
                <w:rFonts w:ascii="Arial" w:hAnsi="Arial" w:cs="Arial"/>
                <w:sz w:val="22"/>
                <w:szCs w:val="22"/>
              </w:rPr>
            </w:pPr>
            <w:r w:rsidRPr="00EB1738">
              <w:rPr>
                <w:rFonts w:ascii="Arial" w:hAnsi="Arial" w:cs="Arial"/>
                <w:sz w:val="22"/>
                <w:szCs w:val="22"/>
              </w:rPr>
              <w:t xml:space="preserve">The Trailblazer programme </w:t>
            </w:r>
            <w:r w:rsidR="00610884">
              <w:rPr>
                <w:rFonts w:ascii="Arial" w:hAnsi="Arial" w:cs="Arial"/>
                <w:sz w:val="22"/>
                <w:szCs w:val="22"/>
              </w:rPr>
              <w:t>is part of the gover</w:t>
            </w:r>
            <w:r w:rsidR="005E6A24">
              <w:rPr>
                <w:rFonts w:ascii="Arial" w:hAnsi="Arial" w:cs="Arial"/>
                <w:sz w:val="22"/>
                <w:szCs w:val="22"/>
              </w:rPr>
              <w:t>n</w:t>
            </w:r>
            <w:r w:rsidR="00610884">
              <w:rPr>
                <w:rFonts w:ascii="Arial" w:hAnsi="Arial" w:cs="Arial"/>
                <w:sz w:val="22"/>
                <w:szCs w:val="22"/>
              </w:rPr>
              <w:t xml:space="preserve">ments Childhood Obesity Plan and </w:t>
            </w:r>
            <w:r w:rsidRPr="00EB1738">
              <w:rPr>
                <w:rFonts w:ascii="Arial" w:hAnsi="Arial" w:cs="Arial"/>
                <w:sz w:val="22"/>
                <w:szCs w:val="22"/>
              </w:rPr>
              <w:t xml:space="preserve">has been set up by The Department of Health and Social Care and The Local Government Association. It is a three year programme which asks councils to lead on innovative action in their local community to tackle </w:t>
            </w:r>
            <w:r w:rsidR="00610884">
              <w:rPr>
                <w:rFonts w:ascii="Arial" w:hAnsi="Arial" w:cs="Arial"/>
                <w:sz w:val="22"/>
                <w:szCs w:val="22"/>
              </w:rPr>
              <w:t xml:space="preserve">a specific identified </w:t>
            </w:r>
            <w:r w:rsidR="00610884">
              <w:rPr>
                <w:rFonts w:ascii="Arial" w:hAnsi="Arial" w:cs="Arial"/>
                <w:i/>
                <w:sz w:val="22"/>
                <w:szCs w:val="22"/>
              </w:rPr>
              <w:t xml:space="preserve">driver of </w:t>
            </w:r>
            <w:r w:rsidRPr="00EB1738">
              <w:rPr>
                <w:rFonts w:ascii="Arial" w:hAnsi="Arial" w:cs="Arial"/>
                <w:sz w:val="22"/>
                <w:szCs w:val="22"/>
              </w:rPr>
              <w:t xml:space="preserve">childhood obesity. </w:t>
            </w:r>
            <w:r w:rsidR="00C2764A">
              <w:rPr>
                <w:rFonts w:ascii="Arial" w:hAnsi="Arial" w:cs="Arial"/>
                <w:sz w:val="22"/>
                <w:szCs w:val="22"/>
              </w:rPr>
              <w:t>Nottinghamshire</w:t>
            </w:r>
            <w:r w:rsidR="00B351BD">
              <w:rPr>
                <w:rFonts w:ascii="Arial" w:hAnsi="Arial" w:cs="Arial"/>
                <w:sz w:val="22"/>
                <w:szCs w:val="22"/>
              </w:rPr>
              <w:t xml:space="preserve"> County Council was selected </w:t>
            </w:r>
            <w:r w:rsidR="00610884">
              <w:rPr>
                <w:rFonts w:ascii="Arial" w:hAnsi="Arial" w:cs="Arial"/>
                <w:sz w:val="22"/>
                <w:szCs w:val="22"/>
              </w:rPr>
              <w:t xml:space="preserve">from 102 applicants </w:t>
            </w:r>
            <w:r w:rsidR="00B351BD">
              <w:rPr>
                <w:rFonts w:ascii="Arial" w:hAnsi="Arial" w:cs="Arial"/>
                <w:sz w:val="22"/>
                <w:szCs w:val="22"/>
              </w:rPr>
              <w:t xml:space="preserve">to </w:t>
            </w:r>
            <w:r w:rsidRPr="00EB1738">
              <w:rPr>
                <w:rFonts w:ascii="Arial" w:hAnsi="Arial" w:cs="Arial"/>
                <w:sz w:val="22"/>
                <w:szCs w:val="22"/>
              </w:rPr>
              <w:t>undertake the 12 week discovery</w:t>
            </w:r>
            <w:r w:rsidR="00610884">
              <w:rPr>
                <w:rFonts w:ascii="Arial" w:hAnsi="Arial" w:cs="Arial"/>
                <w:sz w:val="22"/>
                <w:szCs w:val="22"/>
              </w:rPr>
              <w:t xml:space="preserve"> (planning)</w:t>
            </w:r>
            <w:r w:rsidRPr="00EB1738">
              <w:rPr>
                <w:rFonts w:ascii="Arial" w:hAnsi="Arial" w:cs="Arial"/>
                <w:sz w:val="22"/>
                <w:szCs w:val="22"/>
              </w:rPr>
              <w:t xml:space="preserve"> phase.</w:t>
            </w:r>
            <w:r w:rsidR="007E5BFF">
              <w:rPr>
                <w:rFonts w:ascii="Arial" w:hAnsi="Arial" w:cs="Arial"/>
                <w:sz w:val="22"/>
                <w:szCs w:val="22"/>
              </w:rPr>
              <w:t xml:space="preserve"> </w:t>
            </w:r>
            <w:r w:rsidR="00B351BD">
              <w:rPr>
                <w:rFonts w:ascii="Arial" w:hAnsi="Arial" w:cs="Arial"/>
                <w:sz w:val="22"/>
                <w:szCs w:val="22"/>
              </w:rPr>
              <w:t>T</w:t>
            </w:r>
            <w:r w:rsidR="007E5BFF">
              <w:rPr>
                <w:rFonts w:ascii="Arial" w:hAnsi="Arial" w:cs="Arial"/>
                <w:sz w:val="22"/>
                <w:szCs w:val="22"/>
              </w:rPr>
              <w:t xml:space="preserve">he </w:t>
            </w:r>
            <w:r w:rsidR="00610884">
              <w:rPr>
                <w:rFonts w:ascii="Arial" w:hAnsi="Arial" w:cs="Arial"/>
                <w:sz w:val="22"/>
                <w:szCs w:val="22"/>
              </w:rPr>
              <w:t xml:space="preserve">lead </w:t>
            </w:r>
            <w:r w:rsidR="007E5BFF">
              <w:rPr>
                <w:rFonts w:ascii="Arial" w:hAnsi="Arial" w:cs="Arial"/>
                <w:sz w:val="22"/>
                <w:szCs w:val="22"/>
              </w:rPr>
              <w:t>Senior Public Health and Commissioning Manager</w:t>
            </w:r>
            <w:r w:rsidR="000D45B9">
              <w:rPr>
                <w:rFonts w:ascii="Arial" w:hAnsi="Arial" w:cs="Arial"/>
                <w:sz w:val="22"/>
                <w:szCs w:val="22"/>
              </w:rPr>
              <w:t xml:space="preserve"> </w:t>
            </w:r>
            <w:r w:rsidR="007E5BFF">
              <w:rPr>
                <w:rFonts w:ascii="Arial" w:hAnsi="Arial" w:cs="Arial"/>
                <w:sz w:val="22"/>
                <w:szCs w:val="22"/>
              </w:rPr>
              <w:t>requested a literature search to find evidence</w:t>
            </w:r>
            <w:r w:rsidR="001E4D80">
              <w:rPr>
                <w:rFonts w:ascii="Arial" w:hAnsi="Arial" w:cs="Arial"/>
                <w:sz w:val="22"/>
                <w:szCs w:val="22"/>
              </w:rPr>
              <w:t>, which could be used to inform the</w:t>
            </w:r>
            <w:r w:rsidR="00610884">
              <w:rPr>
                <w:rFonts w:ascii="Arial" w:hAnsi="Arial" w:cs="Arial"/>
                <w:sz w:val="22"/>
                <w:szCs w:val="22"/>
              </w:rPr>
              <w:t xml:space="preserve"> development of the approach and project proposal</w:t>
            </w:r>
            <w:r w:rsidR="007E5BFF">
              <w:rPr>
                <w:rFonts w:ascii="Arial" w:hAnsi="Arial" w:cs="Arial"/>
                <w:sz w:val="22"/>
                <w:szCs w:val="22"/>
              </w:rPr>
              <w:t>.</w:t>
            </w:r>
            <w:r w:rsidR="00F74D14">
              <w:rPr>
                <w:rFonts w:ascii="Arial" w:hAnsi="Arial" w:cs="Arial"/>
                <w:sz w:val="22"/>
                <w:szCs w:val="22"/>
              </w:rPr>
              <w:t xml:space="preserve"> </w:t>
            </w:r>
            <w:r w:rsidR="000F51C0">
              <w:rPr>
                <w:rFonts w:ascii="Arial" w:hAnsi="Arial" w:cs="Arial"/>
                <w:sz w:val="22"/>
                <w:szCs w:val="22"/>
              </w:rPr>
              <w:t xml:space="preserve">In </w:t>
            </w:r>
            <w:r w:rsidR="00F74D14">
              <w:rPr>
                <w:rFonts w:ascii="Arial" w:hAnsi="Arial" w:cs="Arial"/>
                <w:sz w:val="22"/>
                <w:szCs w:val="22"/>
              </w:rPr>
              <w:t>the discovery phase</w:t>
            </w:r>
            <w:r w:rsidR="008A1BAC">
              <w:rPr>
                <w:rFonts w:ascii="Arial" w:hAnsi="Arial" w:cs="Arial"/>
                <w:sz w:val="22"/>
                <w:szCs w:val="22"/>
              </w:rPr>
              <w:t>,</w:t>
            </w:r>
            <w:r w:rsidR="00F74D14">
              <w:rPr>
                <w:rFonts w:ascii="Arial" w:hAnsi="Arial" w:cs="Arial"/>
                <w:sz w:val="22"/>
                <w:szCs w:val="22"/>
              </w:rPr>
              <w:t xml:space="preserve"> whilst the broad topic area was the prevention of childhood obesity</w:t>
            </w:r>
            <w:r w:rsidR="00497B52">
              <w:rPr>
                <w:rFonts w:ascii="Arial" w:hAnsi="Arial" w:cs="Arial"/>
                <w:sz w:val="22"/>
                <w:szCs w:val="22"/>
              </w:rPr>
              <w:t xml:space="preserve">, </w:t>
            </w:r>
            <w:r w:rsidR="00B351BD">
              <w:rPr>
                <w:rFonts w:ascii="Arial" w:hAnsi="Arial" w:cs="Arial"/>
                <w:sz w:val="22"/>
                <w:szCs w:val="22"/>
              </w:rPr>
              <w:t xml:space="preserve">it was decided that </w:t>
            </w:r>
            <w:r w:rsidR="00497B52">
              <w:rPr>
                <w:rFonts w:ascii="Arial" w:hAnsi="Arial" w:cs="Arial"/>
                <w:sz w:val="22"/>
                <w:szCs w:val="22"/>
              </w:rPr>
              <w:t>the focu</w:t>
            </w:r>
            <w:r w:rsidR="00220293">
              <w:rPr>
                <w:rFonts w:ascii="Arial" w:hAnsi="Arial" w:cs="Arial"/>
                <w:sz w:val="22"/>
                <w:szCs w:val="22"/>
              </w:rPr>
              <w:t>s</w:t>
            </w:r>
            <w:r w:rsidR="00497B52">
              <w:rPr>
                <w:rFonts w:ascii="Arial" w:hAnsi="Arial" w:cs="Arial"/>
                <w:sz w:val="22"/>
                <w:szCs w:val="22"/>
              </w:rPr>
              <w:t xml:space="preserve"> </w:t>
            </w:r>
            <w:r w:rsidR="00B351BD">
              <w:rPr>
                <w:rFonts w:ascii="Arial" w:hAnsi="Arial" w:cs="Arial"/>
                <w:sz w:val="22"/>
                <w:szCs w:val="22"/>
              </w:rPr>
              <w:t xml:space="preserve">would be </w:t>
            </w:r>
            <w:r w:rsidR="00497B52">
              <w:rPr>
                <w:rFonts w:ascii="Arial" w:hAnsi="Arial" w:cs="Arial"/>
                <w:sz w:val="22"/>
                <w:szCs w:val="22"/>
              </w:rPr>
              <w:t>the community and home food environment</w:t>
            </w:r>
            <w:r w:rsidR="00610884">
              <w:rPr>
                <w:rFonts w:ascii="Arial" w:hAnsi="Arial" w:cs="Arial"/>
                <w:sz w:val="22"/>
                <w:szCs w:val="22"/>
              </w:rPr>
              <w:t xml:space="preserve"> </w:t>
            </w:r>
            <w:r w:rsidR="00220293">
              <w:rPr>
                <w:rFonts w:ascii="Arial" w:hAnsi="Arial" w:cs="Arial"/>
                <w:sz w:val="22"/>
                <w:szCs w:val="22"/>
              </w:rPr>
              <w:t>in relation to the diet of famil</w:t>
            </w:r>
            <w:r w:rsidR="005E6A24">
              <w:rPr>
                <w:rFonts w:ascii="Arial" w:hAnsi="Arial" w:cs="Arial"/>
                <w:sz w:val="22"/>
                <w:szCs w:val="22"/>
              </w:rPr>
              <w:t>i</w:t>
            </w:r>
            <w:r w:rsidR="00220293">
              <w:rPr>
                <w:rFonts w:ascii="Arial" w:hAnsi="Arial" w:cs="Arial"/>
                <w:sz w:val="22"/>
                <w:szCs w:val="22"/>
              </w:rPr>
              <w:t>es with children in the early years (2-5 years)</w:t>
            </w:r>
            <w:r w:rsidR="00497B52">
              <w:rPr>
                <w:rFonts w:ascii="Arial" w:hAnsi="Arial" w:cs="Arial"/>
                <w:sz w:val="22"/>
                <w:szCs w:val="22"/>
              </w:rPr>
              <w:t>.</w:t>
            </w:r>
            <w:r w:rsidR="006F0251">
              <w:rPr>
                <w:rFonts w:ascii="Arial" w:hAnsi="Arial" w:cs="Arial"/>
                <w:sz w:val="22"/>
                <w:szCs w:val="22"/>
              </w:rPr>
              <w:t xml:space="preserve"> </w:t>
            </w:r>
            <w:r w:rsidR="006D4B9F">
              <w:rPr>
                <w:rFonts w:ascii="Arial" w:hAnsi="Arial" w:cs="Arial"/>
                <w:sz w:val="22"/>
                <w:szCs w:val="22"/>
              </w:rPr>
              <w:t xml:space="preserve">The librarian was </w:t>
            </w:r>
            <w:r w:rsidR="006F0251">
              <w:rPr>
                <w:rFonts w:ascii="Arial" w:hAnsi="Arial" w:cs="Arial"/>
                <w:sz w:val="22"/>
                <w:szCs w:val="22"/>
              </w:rPr>
              <w:t>invited to attend</w:t>
            </w:r>
            <w:r w:rsidR="006D4B9F">
              <w:rPr>
                <w:rFonts w:ascii="Arial" w:hAnsi="Arial" w:cs="Arial"/>
                <w:sz w:val="22"/>
                <w:szCs w:val="22"/>
              </w:rPr>
              <w:t xml:space="preserve"> the initial meetings to discuss the project and this helped in gaining an insight</w:t>
            </w:r>
            <w:r w:rsidR="008A1BAC">
              <w:rPr>
                <w:rFonts w:ascii="Arial" w:hAnsi="Arial" w:cs="Arial"/>
                <w:sz w:val="22"/>
                <w:szCs w:val="22"/>
              </w:rPr>
              <w:t>,</w:t>
            </w:r>
            <w:r w:rsidR="006D4B9F">
              <w:rPr>
                <w:rFonts w:ascii="Arial" w:hAnsi="Arial" w:cs="Arial"/>
                <w:sz w:val="22"/>
                <w:szCs w:val="22"/>
              </w:rPr>
              <w:t xml:space="preserve"> into the</w:t>
            </w:r>
            <w:r w:rsidR="000D45B9">
              <w:rPr>
                <w:rFonts w:ascii="Arial" w:hAnsi="Arial" w:cs="Arial"/>
                <w:sz w:val="22"/>
                <w:szCs w:val="22"/>
              </w:rPr>
              <w:t xml:space="preserve"> relevant information </w:t>
            </w:r>
            <w:r w:rsidR="001E4D80">
              <w:rPr>
                <w:rFonts w:ascii="Arial" w:hAnsi="Arial" w:cs="Arial"/>
                <w:sz w:val="22"/>
                <w:szCs w:val="22"/>
              </w:rPr>
              <w:t>which</w:t>
            </w:r>
            <w:r w:rsidR="00B351BD">
              <w:rPr>
                <w:rFonts w:ascii="Arial" w:hAnsi="Arial" w:cs="Arial"/>
                <w:sz w:val="22"/>
                <w:szCs w:val="22"/>
              </w:rPr>
              <w:t xml:space="preserve"> was needed</w:t>
            </w:r>
            <w:r w:rsidR="008A1BAC">
              <w:rPr>
                <w:rFonts w:ascii="Arial" w:hAnsi="Arial" w:cs="Arial"/>
                <w:sz w:val="22"/>
                <w:szCs w:val="22"/>
              </w:rPr>
              <w:t>,</w:t>
            </w:r>
            <w:r w:rsidR="00B351BD">
              <w:rPr>
                <w:rFonts w:ascii="Arial" w:hAnsi="Arial" w:cs="Arial"/>
                <w:sz w:val="22"/>
                <w:szCs w:val="22"/>
              </w:rPr>
              <w:t xml:space="preserve"> for </w:t>
            </w:r>
            <w:r w:rsidR="006F0251">
              <w:rPr>
                <w:rFonts w:ascii="Arial" w:hAnsi="Arial" w:cs="Arial"/>
                <w:sz w:val="22"/>
                <w:szCs w:val="22"/>
              </w:rPr>
              <w:t xml:space="preserve">formulating a strategy for the literature search. </w:t>
            </w:r>
          </w:p>
          <w:p w14:paraId="593BE34C" w14:textId="77777777" w:rsidR="008A1BAC" w:rsidRPr="00EB1738" w:rsidRDefault="008A1BAC" w:rsidP="008A1BAC">
            <w:pPr>
              <w:rPr>
                <w:rFonts w:ascii="Arial" w:hAnsi="Arial" w:cs="Arial"/>
                <w:sz w:val="22"/>
                <w:szCs w:val="22"/>
              </w:rPr>
            </w:pPr>
          </w:p>
        </w:tc>
      </w:tr>
      <w:tr w:rsidR="00086058" w:rsidRPr="00281F64" w14:paraId="7540FC63" w14:textId="77777777" w:rsidTr="0018196B">
        <w:tc>
          <w:tcPr>
            <w:tcW w:w="19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11A7FFE" w14:textId="77777777" w:rsidR="008A1BAC" w:rsidRDefault="008A1BAC" w:rsidP="0018196B">
            <w:pPr>
              <w:rPr>
                <w:rFonts w:ascii="Arial" w:hAnsi="Arial" w:cs="Arial"/>
                <w:b/>
                <w:bCs/>
              </w:rPr>
            </w:pPr>
          </w:p>
          <w:p w14:paraId="60ACF968" w14:textId="77777777" w:rsidR="00086058" w:rsidRDefault="00086058" w:rsidP="0018196B">
            <w:pPr>
              <w:rPr>
                <w:rFonts w:ascii="Arial" w:hAnsi="Arial" w:cs="Arial"/>
                <w:b/>
                <w:bCs/>
              </w:rPr>
            </w:pPr>
            <w:r>
              <w:rPr>
                <w:rFonts w:ascii="Arial" w:hAnsi="Arial" w:cs="Arial"/>
                <w:b/>
                <w:bCs/>
              </w:rPr>
              <w:t>Brief description of the information found / service provided</w:t>
            </w:r>
          </w:p>
          <w:p w14:paraId="66E8E538" w14:textId="77777777" w:rsidR="00086058" w:rsidRDefault="00086058" w:rsidP="0018196B">
            <w:pPr>
              <w:rPr>
                <w:rFonts w:ascii="Arial" w:hAnsi="Arial" w:cs="Arial"/>
                <w:b/>
                <w:bCs/>
              </w:rPr>
            </w:pPr>
          </w:p>
          <w:p w14:paraId="0FAE7867" w14:textId="77777777" w:rsidR="00086058" w:rsidRPr="00AC75A3" w:rsidRDefault="00086058" w:rsidP="0018196B">
            <w:pPr>
              <w:rPr>
                <w:rFonts w:ascii="Arial" w:hAnsi="Arial" w:cs="Arial"/>
                <w:b/>
                <w:bCs/>
              </w:rPr>
            </w:pPr>
          </w:p>
        </w:tc>
        <w:tc>
          <w:tcPr>
            <w:tcW w:w="72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334DBFD7" w14:textId="77777777" w:rsidR="008A1BAC" w:rsidRDefault="008A1BAC" w:rsidP="00497B52">
            <w:pPr>
              <w:rPr>
                <w:rFonts w:ascii="Arial" w:hAnsi="Arial" w:cs="Arial"/>
                <w:sz w:val="22"/>
                <w:szCs w:val="22"/>
              </w:rPr>
            </w:pPr>
          </w:p>
          <w:p w14:paraId="48C56C54" w14:textId="77777777" w:rsidR="00497B52" w:rsidRDefault="00497B52" w:rsidP="00497B52">
            <w:pPr>
              <w:rPr>
                <w:rFonts w:ascii="Arial" w:hAnsi="Arial" w:cs="Arial"/>
                <w:sz w:val="22"/>
                <w:szCs w:val="22"/>
              </w:rPr>
            </w:pPr>
            <w:r w:rsidRPr="00D6009E">
              <w:rPr>
                <w:rFonts w:ascii="Arial" w:hAnsi="Arial" w:cs="Arial"/>
                <w:sz w:val="22"/>
                <w:szCs w:val="22"/>
              </w:rPr>
              <w:t>The librarian put together a table of questions</w:t>
            </w:r>
            <w:r w:rsidR="00B351BD">
              <w:rPr>
                <w:rFonts w:ascii="Arial" w:hAnsi="Arial" w:cs="Arial"/>
                <w:sz w:val="22"/>
                <w:szCs w:val="22"/>
              </w:rPr>
              <w:t>,</w:t>
            </w:r>
            <w:r w:rsidRPr="00D6009E">
              <w:rPr>
                <w:rFonts w:ascii="Arial" w:hAnsi="Arial" w:cs="Arial"/>
                <w:sz w:val="22"/>
                <w:szCs w:val="22"/>
              </w:rPr>
              <w:t xml:space="preserve"> agreed with the P</w:t>
            </w:r>
            <w:r w:rsidR="000F51C0">
              <w:rPr>
                <w:rFonts w:ascii="Arial" w:hAnsi="Arial" w:cs="Arial"/>
                <w:sz w:val="22"/>
                <w:szCs w:val="22"/>
              </w:rPr>
              <w:t xml:space="preserve">ublic </w:t>
            </w:r>
            <w:r w:rsidRPr="00D6009E">
              <w:rPr>
                <w:rFonts w:ascii="Arial" w:hAnsi="Arial" w:cs="Arial"/>
                <w:sz w:val="22"/>
                <w:szCs w:val="22"/>
              </w:rPr>
              <w:t>H</w:t>
            </w:r>
            <w:r w:rsidR="000F51C0">
              <w:rPr>
                <w:rFonts w:ascii="Arial" w:hAnsi="Arial" w:cs="Arial"/>
                <w:sz w:val="22"/>
                <w:szCs w:val="22"/>
              </w:rPr>
              <w:t xml:space="preserve">ealth </w:t>
            </w:r>
            <w:r w:rsidR="000D45B9">
              <w:rPr>
                <w:rFonts w:ascii="Arial" w:hAnsi="Arial" w:cs="Arial"/>
                <w:sz w:val="22"/>
                <w:szCs w:val="22"/>
              </w:rPr>
              <w:t>C</w:t>
            </w:r>
            <w:r w:rsidR="000F51C0">
              <w:rPr>
                <w:rFonts w:ascii="Arial" w:hAnsi="Arial" w:cs="Arial"/>
                <w:sz w:val="22"/>
                <w:szCs w:val="22"/>
              </w:rPr>
              <w:t xml:space="preserve">ommissioning </w:t>
            </w:r>
            <w:r w:rsidR="000D45B9">
              <w:rPr>
                <w:rFonts w:ascii="Arial" w:hAnsi="Arial" w:cs="Arial"/>
                <w:sz w:val="22"/>
                <w:szCs w:val="22"/>
              </w:rPr>
              <w:t>M</w:t>
            </w:r>
            <w:r w:rsidR="000F51C0">
              <w:rPr>
                <w:rFonts w:ascii="Arial" w:hAnsi="Arial" w:cs="Arial"/>
                <w:sz w:val="22"/>
                <w:szCs w:val="22"/>
              </w:rPr>
              <w:t>anager</w:t>
            </w:r>
            <w:r w:rsidR="00B351BD">
              <w:rPr>
                <w:rFonts w:ascii="Arial" w:hAnsi="Arial" w:cs="Arial"/>
                <w:sz w:val="22"/>
                <w:szCs w:val="22"/>
              </w:rPr>
              <w:t>,</w:t>
            </w:r>
            <w:r w:rsidRPr="00D6009E">
              <w:rPr>
                <w:rFonts w:ascii="Arial" w:hAnsi="Arial" w:cs="Arial"/>
                <w:sz w:val="22"/>
                <w:szCs w:val="22"/>
              </w:rPr>
              <w:t xml:space="preserve"> and the  literature search was carried out to find evidence relating to</w:t>
            </w:r>
            <w:r w:rsidR="00F34518">
              <w:rPr>
                <w:rFonts w:ascii="Arial" w:hAnsi="Arial" w:cs="Arial"/>
                <w:sz w:val="22"/>
                <w:szCs w:val="22"/>
              </w:rPr>
              <w:t xml:space="preserve"> each of </w:t>
            </w:r>
            <w:r w:rsidRPr="00D6009E">
              <w:rPr>
                <w:rFonts w:ascii="Arial" w:hAnsi="Arial" w:cs="Arial"/>
                <w:sz w:val="22"/>
                <w:szCs w:val="22"/>
              </w:rPr>
              <w:t xml:space="preserve">the following: </w:t>
            </w:r>
          </w:p>
          <w:p w14:paraId="58D9A875" w14:textId="77777777" w:rsidR="008A1BAC" w:rsidRPr="00D6009E" w:rsidRDefault="008A1BAC" w:rsidP="00497B52">
            <w:pPr>
              <w:rPr>
                <w:rFonts w:ascii="Arial" w:hAnsi="Arial" w:cs="Arial"/>
                <w:sz w:val="22"/>
                <w:szCs w:val="22"/>
              </w:rPr>
            </w:pPr>
          </w:p>
          <w:p w14:paraId="31207775" w14:textId="77777777" w:rsidR="00497B52" w:rsidRPr="00B761EB" w:rsidRDefault="00497B52" w:rsidP="00497B52">
            <w:pPr>
              <w:pStyle w:val="ListParagraph"/>
              <w:numPr>
                <w:ilvl w:val="0"/>
                <w:numId w:val="3"/>
              </w:numPr>
              <w:rPr>
                <w:rFonts w:ascii="Arial" w:hAnsi="Arial" w:cs="Arial"/>
              </w:rPr>
            </w:pPr>
            <w:r w:rsidRPr="00B761EB">
              <w:rPr>
                <w:rFonts w:ascii="Arial" w:hAnsi="Arial" w:cs="Arial"/>
              </w:rPr>
              <w:t>Evidence for interventions: What has been successful in empowering parents to make/find healthy food choices?</w:t>
            </w:r>
          </w:p>
          <w:p w14:paraId="45938D02" w14:textId="77777777" w:rsidR="00497B52" w:rsidRPr="00B761EB" w:rsidRDefault="00497B52" w:rsidP="00497B52">
            <w:pPr>
              <w:pStyle w:val="ListParagraph"/>
              <w:numPr>
                <w:ilvl w:val="0"/>
                <w:numId w:val="3"/>
              </w:numPr>
              <w:rPr>
                <w:rFonts w:ascii="Arial" w:hAnsi="Arial" w:cs="Arial"/>
              </w:rPr>
            </w:pPr>
            <w:r w:rsidRPr="00B761EB">
              <w:rPr>
                <w:rFonts w:ascii="Arial" w:hAnsi="Arial" w:cs="Arial"/>
              </w:rPr>
              <w:t>Evidence for interventions: What has been successful with this particular age group</w:t>
            </w:r>
            <w:r w:rsidR="00F34518" w:rsidRPr="00B761EB">
              <w:rPr>
                <w:rFonts w:ascii="Arial" w:hAnsi="Arial" w:cs="Arial"/>
              </w:rPr>
              <w:t xml:space="preserve"> (Under 5s)</w:t>
            </w:r>
            <w:r w:rsidRPr="00B761EB">
              <w:rPr>
                <w:rFonts w:ascii="Arial" w:hAnsi="Arial" w:cs="Arial"/>
              </w:rPr>
              <w:t xml:space="preserve"> in relation to improving nutrition/ healthy food choices?</w:t>
            </w:r>
          </w:p>
          <w:p w14:paraId="489566D5" w14:textId="77777777" w:rsidR="00497B52" w:rsidRPr="00B761EB" w:rsidRDefault="00497B52" w:rsidP="00497B52">
            <w:pPr>
              <w:pStyle w:val="ListParagraph"/>
              <w:numPr>
                <w:ilvl w:val="0"/>
                <w:numId w:val="3"/>
              </w:numPr>
              <w:rPr>
                <w:rFonts w:ascii="Arial" w:hAnsi="Arial" w:cs="Arial"/>
              </w:rPr>
            </w:pPr>
            <w:r w:rsidRPr="00B761EB">
              <w:rPr>
                <w:rFonts w:ascii="Arial" w:hAnsi="Arial" w:cs="Arial"/>
              </w:rPr>
              <w:lastRenderedPageBreak/>
              <w:t>What are parent’s barriers, attitudes, concerns and challenges relating to healthy food choices?</w:t>
            </w:r>
          </w:p>
          <w:p w14:paraId="2696E2CE" w14:textId="77777777" w:rsidR="00013CFA" w:rsidRPr="00B761EB" w:rsidRDefault="00013CFA" w:rsidP="00497B52">
            <w:pPr>
              <w:pStyle w:val="ListParagraph"/>
              <w:numPr>
                <w:ilvl w:val="0"/>
                <w:numId w:val="3"/>
              </w:numPr>
              <w:rPr>
                <w:rFonts w:ascii="Arial" w:hAnsi="Arial" w:cs="Arial"/>
              </w:rPr>
            </w:pPr>
            <w:r w:rsidRPr="00B761EB">
              <w:rPr>
                <w:rFonts w:ascii="Arial" w:hAnsi="Arial" w:cs="Arial"/>
              </w:rPr>
              <w:t>The role of frontline staff in promoting healthy food messages.</w:t>
            </w:r>
          </w:p>
          <w:p w14:paraId="0587C21F" w14:textId="77777777" w:rsidR="00013CFA" w:rsidRPr="00B761EB" w:rsidRDefault="00013CFA" w:rsidP="00497B52">
            <w:pPr>
              <w:pStyle w:val="ListParagraph"/>
              <w:numPr>
                <w:ilvl w:val="0"/>
                <w:numId w:val="3"/>
              </w:numPr>
              <w:rPr>
                <w:rFonts w:ascii="Arial" w:hAnsi="Arial" w:cs="Arial"/>
              </w:rPr>
            </w:pPr>
            <w:r w:rsidRPr="00B761EB">
              <w:rPr>
                <w:rFonts w:ascii="Arial" w:hAnsi="Arial" w:cs="Arial"/>
              </w:rPr>
              <w:t>The local food environment in relation to food outlets, healthy food choices, allotments etc.</w:t>
            </w:r>
          </w:p>
          <w:p w14:paraId="442EC51A" w14:textId="77777777" w:rsidR="00086058" w:rsidRPr="00B761EB" w:rsidRDefault="00013CFA" w:rsidP="00013CFA">
            <w:pPr>
              <w:pStyle w:val="ListParagraph"/>
              <w:numPr>
                <w:ilvl w:val="0"/>
                <w:numId w:val="3"/>
              </w:numPr>
              <w:rPr>
                <w:rFonts w:ascii="Arial" w:hAnsi="Arial" w:cs="Arial"/>
              </w:rPr>
            </w:pPr>
            <w:r w:rsidRPr="00B761EB">
              <w:rPr>
                <w:rFonts w:ascii="Arial" w:hAnsi="Arial" w:cs="Arial"/>
              </w:rPr>
              <w:t>Parents/carers/families: Food budgeting, meal planning, preparation and cooking skills, feeding practices</w:t>
            </w:r>
            <w:r w:rsidR="000D45B9" w:rsidRPr="00B761EB">
              <w:rPr>
                <w:rFonts w:ascii="Arial" w:hAnsi="Arial" w:cs="Arial"/>
              </w:rPr>
              <w:t>.</w:t>
            </w:r>
          </w:p>
          <w:p w14:paraId="514C45DE" w14:textId="77777777" w:rsidR="000D45B9" w:rsidRPr="000D45B9" w:rsidRDefault="000D45B9" w:rsidP="000D45B9">
            <w:pPr>
              <w:rPr>
                <w:rFonts w:ascii="Arial" w:hAnsi="Arial" w:cs="Arial"/>
              </w:rPr>
            </w:pPr>
            <w:r w:rsidRPr="008A1BAC">
              <w:rPr>
                <w:rFonts w:ascii="Arial" w:hAnsi="Arial" w:cs="Arial"/>
                <w:sz w:val="22"/>
                <w:szCs w:val="22"/>
              </w:rPr>
              <w:t xml:space="preserve">The literature search </w:t>
            </w:r>
            <w:r w:rsidR="00B351BD" w:rsidRPr="008A1BAC">
              <w:rPr>
                <w:rFonts w:ascii="Arial" w:hAnsi="Arial" w:cs="Arial"/>
                <w:sz w:val="22"/>
                <w:szCs w:val="22"/>
              </w:rPr>
              <w:t>whilst quite wide ranging in terms of questions provided a</w:t>
            </w:r>
            <w:r w:rsidR="00B761EB" w:rsidRPr="008A1BAC">
              <w:rPr>
                <w:rFonts w:ascii="Arial" w:hAnsi="Arial" w:cs="Arial"/>
                <w:sz w:val="22"/>
                <w:szCs w:val="22"/>
              </w:rPr>
              <w:t xml:space="preserve">n informative review of the </w:t>
            </w:r>
            <w:r w:rsidR="00B351BD" w:rsidRPr="008A1BAC">
              <w:rPr>
                <w:rFonts w:ascii="Arial" w:hAnsi="Arial" w:cs="Arial"/>
                <w:sz w:val="22"/>
                <w:szCs w:val="22"/>
              </w:rPr>
              <w:t>evidence base</w:t>
            </w:r>
            <w:r w:rsidR="00B761EB" w:rsidRPr="008A1BAC">
              <w:rPr>
                <w:rFonts w:ascii="Arial" w:hAnsi="Arial" w:cs="Arial"/>
                <w:sz w:val="22"/>
                <w:szCs w:val="22"/>
              </w:rPr>
              <w:t>. It was useful to view the evidence relating to each individual question and this gave the project team an insight to the research that had been don</w:t>
            </w:r>
            <w:r w:rsidR="00B761EB">
              <w:rPr>
                <w:rFonts w:ascii="Arial" w:hAnsi="Arial" w:cs="Arial"/>
              </w:rPr>
              <w:t>e.</w:t>
            </w:r>
          </w:p>
          <w:p w14:paraId="7621442A" w14:textId="77777777" w:rsidR="00312F0C" w:rsidRPr="00312F0C" w:rsidRDefault="00312F0C" w:rsidP="00312F0C">
            <w:pPr>
              <w:ind w:left="360"/>
              <w:rPr>
                <w:rFonts w:ascii="Arial" w:hAnsi="Arial" w:cs="Arial"/>
              </w:rPr>
            </w:pPr>
          </w:p>
        </w:tc>
      </w:tr>
    </w:tbl>
    <w:p w14:paraId="591F48FD" w14:textId="77777777" w:rsidR="00086058" w:rsidRDefault="00086058" w:rsidP="00086058"/>
    <w:tbl>
      <w:tblPr>
        <w:tblW w:w="9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908"/>
        <w:gridCol w:w="7200"/>
      </w:tblGrid>
      <w:tr w:rsidR="00086058" w:rsidRPr="00281F64" w14:paraId="47D049ED" w14:textId="77777777" w:rsidTr="0018196B">
        <w:tc>
          <w:tcPr>
            <w:tcW w:w="1908" w:type="dxa"/>
            <w:shd w:val="clear" w:color="auto" w:fill="auto"/>
            <w:tcMar>
              <w:top w:w="0" w:type="dxa"/>
              <w:left w:w="108" w:type="dxa"/>
              <w:bottom w:w="0" w:type="dxa"/>
              <w:right w:w="108" w:type="dxa"/>
            </w:tcMar>
          </w:tcPr>
          <w:p w14:paraId="204008D3" w14:textId="77777777" w:rsidR="00B761EB" w:rsidRDefault="00B761EB" w:rsidP="0018196B">
            <w:pPr>
              <w:rPr>
                <w:rFonts w:ascii="Arial" w:hAnsi="Arial" w:cs="Arial"/>
                <w:b/>
                <w:bCs/>
              </w:rPr>
            </w:pPr>
          </w:p>
          <w:p w14:paraId="539F443E" w14:textId="77777777" w:rsidR="00086058" w:rsidRDefault="00086058" w:rsidP="0018196B">
            <w:pPr>
              <w:rPr>
                <w:rFonts w:ascii="Arial" w:hAnsi="Arial" w:cs="Arial"/>
                <w:b/>
                <w:bCs/>
              </w:rPr>
            </w:pPr>
            <w:r>
              <w:rPr>
                <w:rFonts w:ascii="Arial" w:hAnsi="Arial" w:cs="Arial"/>
                <w:b/>
                <w:bCs/>
              </w:rPr>
              <w:t>Summary of outcome and impact</w:t>
            </w:r>
          </w:p>
          <w:p w14:paraId="2009E434" w14:textId="77777777" w:rsidR="00B761EB" w:rsidRPr="008A6A55" w:rsidRDefault="00B761EB" w:rsidP="0018196B">
            <w:pPr>
              <w:rPr>
                <w:rFonts w:ascii="Arial" w:hAnsi="Arial" w:cs="Arial"/>
                <w:b/>
                <w:bCs/>
              </w:rPr>
            </w:pPr>
          </w:p>
        </w:tc>
        <w:tc>
          <w:tcPr>
            <w:tcW w:w="7200" w:type="dxa"/>
            <w:shd w:val="clear" w:color="auto" w:fill="auto"/>
            <w:tcMar>
              <w:top w:w="0" w:type="dxa"/>
              <w:left w:w="108" w:type="dxa"/>
              <w:bottom w:w="0" w:type="dxa"/>
              <w:right w:w="108" w:type="dxa"/>
            </w:tcMar>
          </w:tcPr>
          <w:p w14:paraId="36846506" w14:textId="77777777" w:rsidR="00086058" w:rsidRDefault="00086058" w:rsidP="0018196B">
            <w:pPr>
              <w:rPr>
                <w:rFonts w:ascii="Arial" w:hAnsi="Arial" w:cs="Arial"/>
              </w:rPr>
            </w:pPr>
          </w:p>
          <w:p w14:paraId="1024719F" w14:textId="77777777" w:rsidR="00F34518" w:rsidRPr="008A1BAC" w:rsidRDefault="00F34518" w:rsidP="00C2764A">
            <w:pPr>
              <w:rPr>
                <w:rFonts w:ascii="Arial" w:hAnsi="Arial" w:cs="Arial"/>
                <w:sz w:val="22"/>
                <w:szCs w:val="22"/>
              </w:rPr>
            </w:pPr>
            <w:r w:rsidRPr="008A1BAC">
              <w:rPr>
                <w:rFonts w:ascii="Arial" w:hAnsi="Arial" w:cs="Arial"/>
                <w:sz w:val="22"/>
                <w:szCs w:val="22"/>
              </w:rPr>
              <w:t>The evidence found in the literature search</w:t>
            </w:r>
            <w:r w:rsidR="00220293">
              <w:rPr>
                <w:rFonts w:ascii="Arial" w:hAnsi="Arial" w:cs="Arial"/>
                <w:sz w:val="22"/>
                <w:szCs w:val="22"/>
              </w:rPr>
              <w:t xml:space="preserve"> was used alongside intelligence from local residents and frontli</w:t>
            </w:r>
            <w:r w:rsidR="005E6A24">
              <w:rPr>
                <w:rFonts w:ascii="Arial" w:hAnsi="Arial" w:cs="Arial"/>
                <w:sz w:val="22"/>
                <w:szCs w:val="22"/>
              </w:rPr>
              <w:t>ne</w:t>
            </w:r>
            <w:r w:rsidR="00220293">
              <w:rPr>
                <w:rFonts w:ascii="Arial" w:hAnsi="Arial" w:cs="Arial"/>
                <w:sz w:val="22"/>
                <w:szCs w:val="22"/>
              </w:rPr>
              <w:t xml:space="preserve"> early </w:t>
            </w:r>
            <w:r w:rsidR="005E6A24">
              <w:rPr>
                <w:rFonts w:ascii="Arial" w:hAnsi="Arial" w:cs="Arial"/>
                <w:sz w:val="22"/>
                <w:szCs w:val="22"/>
              </w:rPr>
              <w:t>year’s</w:t>
            </w:r>
            <w:r w:rsidR="00220293">
              <w:rPr>
                <w:rFonts w:ascii="Arial" w:hAnsi="Arial" w:cs="Arial"/>
                <w:sz w:val="22"/>
                <w:szCs w:val="22"/>
              </w:rPr>
              <w:t xml:space="preserve"> staff, and public health intelligence to identify the local authority </w:t>
            </w:r>
            <w:r w:rsidR="00220293" w:rsidRPr="005E6A24">
              <w:rPr>
                <w:rFonts w:ascii="Arial" w:hAnsi="Arial" w:cs="Arial"/>
                <w:sz w:val="22"/>
                <w:szCs w:val="22"/>
              </w:rPr>
              <w:t>levers</w:t>
            </w:r>
            <w:r w:rsidR="00220293">
              <w:rPr>
                <w:rFonts w:ascii="Arial" w:hAnsi="Arial" w:cs="Arial"/>
                <w:sz w:val="22"/>
                <w:szCs w:val="22"/>
              </w:rPr>
              <w:t xml:space="preserve"> that could be applied as part of the programme.    More specifically i</w:t>
            </w:r>
            <w:r w:rsidR="00C2764A" w:rsidRPr="008A1BAC">
              <w:rPr>
                <w:rFonts w:ascii="Arial" w:hAnsi="Arial" w:cs="Arial"/>
                <w:sz w:val="22"/>
                <w:szCs w:val="22"/>
              </w:rPr>
              <w:t>t was useful to look at the research to see what had already been done, how this had been evaluated and what the results of th</w:t>
            </w:r>
            <w:r w:rsidR="000F51C0" w:rsidRPr="008A1BAC">
              <w:rPr>
                <w:rFonts w:ascii="Arial" w:hAnsi="Arial" w:cs="Arial"/>
                <w:sz w:val="22"/>
                <w:szCs w:val="22"/>
              </w:rPr>
              <w:t>ose</w:t>
            </w:r>
            <w:r w:rsidR="00C2764A" w:rsidRPr="008A1BAC">
              <w:rPr>
                <w:rFonts w:ascii="Arial" w:hAnsi="Arial" w:cs="Arial"/>
                <w:sz w:val="22"/>
                <w:szCs w:val="22"/>
              </w:rPr>
              <w:t xml:space="preserve"> evaluation</w:t>
            </w:r>
            <w:r w:rsidR="000F51C0" w:rsidRPr="008A1BAC">
              <w:rPr>
                <w:rFonts w:ascii="Arial" w:hAnsi="Arial" w:cs="Arial"/>
                <w:sz w:val="22"/>
                <w:szCs w:val="22"/>
              </w:rPr>
              <w:t>s</w:t>
            </w:r>
            <w:r w:rsidR="00C2764A" w:rsidRPr="008A1BAC">
              <w:rPr>
                <w:rFonts w:ascii="Arial" w:hAnsi="Arial" w:cs="Arial"/>
                <w:sz w:val="22"/>
                <w:szCs w:val="22"/>
              </w:rPr>
              <w:t xml:space="preserve"> were. This was important </w:t>
            </w:r>
            <w:r w:rsidR="006B7833">
              <w:rPr>
                <w:rFonts w:ascii="Arial" w:hAnsi="Arial" w:cs="Arial"/>
                <w:sz w:val="22"/>
                <w:szCs w:val="22"/>
              </w:rPr>
              <w:t>in helping e</w:t>
            </w:r>
            <w:r w:rsidR="005E6A24">
              <w:rPr>
                <w:rFonts w:ascii="Arial" w:hAnsi="Arial" w:cs="Arial"/>
                <w:sz w:val="22"/>
                <w:szCs w:val="22"/>
              </w:rPr>
              <w:t>n</w:t>
            </w:r>
            <w:r w:rsidR="006B7833">
              <w:rPr>
                <w:rFonts w:ascii="Arial" w:hAnsi="Arial" w:cs="Arial"/>
                <w:sz w:val="22"/>
                <w:szCs w:val="22"/>
              </w:rPr>
              <w:t>sure that the proposed approach was complementary to the est</w:t>
            </w:r>
            <w:r w:rsidR="005E6A24">
              <w:rPr>
                <w:rFonts w:ascii="Arial" w:hAnsi="Arial" w:cs="Arial"/>
                <w:sz w:val="22"/>
                <w:szCs w:val="22"/>
              </w:rPr>
              <w:t>ablished</w:t>
            </w:r>
            <w:r w:rsidR="006B7833">
              <w:rPr>
                <w:rFonts w:ascii="Arial" w:hAnsi="Arial" w:cs="Arial"/>
                <w:sz w:val="22"/>
                <w:szCs w:val="22"/>
              </w:rPr>
              <w:t xml:space="preserve"> evidence base but also that </w:t>
            </w:r>
            <w:r w:rsidR="00C2764A" w:rsidRPr="008A1BAC">
              <w:rPr>
                <w:rFonts w:ascii="Arial" w:hAnsi="Arial" w:cs="Arial"/>
                <w:sz w:val="22"/>
                <w:szCs w:val="22"/>
              </w:rPr>
              <w:t xml:space="preserve">they were </w:t>
            </w:r>
            <w:r w:rsidR="000F51C0" w:rsidRPr="008A1BAC">
              <w:rPr>
                <w:rFonts w:ascii="Arial" w:hAnsi="Arial" w:cs="Arial"/>
                <w:sz w:val="22"/>
                <w:szCs w:val="22"/>
              </w:rPr>
              <w:t xml:space="preserve">either going to be </w:t>
            </w:r>
            <w:r w:rsidR="00C2764A" w:rsidRPr="008A1BAC">
              <w:rPr>
                <w:rFonts w:ascii="Arial" w:hAnsi="Arial" w:cs="Arial"/>
                <w:sz w:val="22"/>
                <w:szCs w:val="22"/>
              </w:rPr>
              <w:t>doing something new or building on the existing evidence.</w:t>
            </w:r>
            <w:r w:rsidRPr="008A1BAC">
              <w:rPr>
                <w:rFonts w:ascii="Arial" w:hAnsi="Arial" w:cs="Arial"/>
                <w:sz w:val="22"/>
                <w:szCs w:val="22"/>
              </w:rPr>
              <w:t xml:space="preserve"> </w:t>
            </w:r>
            <w:r w:rsidR="00C2764A" w:rsidRPr="008A1BAC">
              <w:rPr>
                <w:rFonts w:ascii="Arial" w:hAnsi="Arial" w:cs="Arial"/>
                <w:sz w:val="22"/>
                <w:szCs w:val="22"/>
              </w:rPr>
              <w:t xml:space="preserve">It </w:t>
            </w:r>
            <w:r w:rsidRPr="008A1BAC">
              <w:rPr>
                <w:rFonts w:ascii="Arial" w:hAnsi="Arial" w:cs="Arial"/>
                <w:sz w:val="22"/>
                <w:szCs w:val="22"/>
              </w:rPr>
              <w:t>enabled the team to consolidate their thinking</w:t>
            </w:r>
            <w:r w:rsidR="000D45B9" w:rsidRPr="008A1BAC">
              <w:rPr>
                <w:rFonts w:ascii="Arial" w:hAnsi="Arial" w:cs="Arial"/>
                <w:sz w:val="22"/>
                <w:szCs w:val="22"/>
              </w:rPr>
              <w:t xml:space="preserve"> and focus the </w:t>
            </w:r>
            <w:r w:rsidR="00C2764A" w:rsidRPr="008A1BAC">
              <w:rPr>
                <w:rFonts w:ascii="Arial" w:hAnsi="Arial" w:cs="Arial"/>
                <w:sz w:val="22"/>
                <w:szCs w:val="22"/>
              </w:rPr>
              <w:t>aims and objectives of their project.</w:t>
            </w:r>
          </w:p>
          <w:p w14:paraId="61279D74" w14:textId="77777777" w:rsidR="00C2764A" w:rsidRPr="00344C3C" w:rsidRDefault="00C2764A" w:rsidP="00C2764A">
            <w:pPr>
              <w:rPr>
                <w:rFonts w:ascii="Arial" w:hAnsi="Arial" w:cs="Arial"/>
              </w:rPr>
            </w:pPr>
          </w:p>
        </w:tc>
      </w:tr>
      <w:tr w:rsidR="00086058" w:rsidRPr="00281F64" w14:paraId="27B38DB0" w14:textId="77777777" w:rsidTr="0018196B">
        <w:tc>
          <w:tcPr>
            <w:tcW w:w="1908" w:type="dxa"/>
            <w:shd w:val="clear" w:color="auto" w:fill="auto"/>
            <w:tcMar>
              <w:top w:w="0" w:type="dxa"/>
              <w:left w:w="108" w:type="dxa"/>
              <w:bottom w:w="0" w:type="dxa"/>
              <w:right w:w="108" w:type="dxa"/>
            </w:tcMar>
          </w:tcPr>
          <w:p w14:paraId="1CB0DA53" w14:textId="77777777" w:rsidR="00086058" w:rsidRDefault="00086058" w:rsidP="0018196B">
            <w:pPr>
              <w:rPr>
                <w:rFonts w:ascii="Arial" w:hAnsi="Arial" w:cs="Arial"/>
                <w:b/>
                <w:bCs/>
              </w:rPr>
            </w:pPr>
            <w:r>
              <w:rPr>
                <w:rFonts w:ascii="Arial" w:hAnsi="Arial" w:cs="Arial"/>
                <w:b/>
                <w:bCs/>
              </w:rPr>
              <w:t>Immediate Impact</w:t>
            </w:r>
          </w:p>
          <w:p w14:paraId="47B451BB" w14:textId="77777777" w:rsidR="00086058" w:rsidRDefault="00086058" w:rsidP="0018196B">
            <w:pPr>
              <w:rPr>
                <w:rFonts w:ascii="Arial" w:hAnsi="Arial" w:cs="Arial"/>
                <w:b/>
                <w:bCs/>
              </w:rPr>
            </w:pPr>
          </w:p>
          <w:p w14:paraId="6BB059E2" w14:textId="77777777" w:rsidR="00086058" w:rsidRDefault="00086058" w:rsidP="0018196B">
            <w:pPr>
              <w:rPr>
                <w:rFonts w:ascii="Arial" w:hAnsi="Arial" w:cs="Arial"/>
                <w:b/>
                <w:bCs/>
              </w:rPr>
            </w:pPr>
            <w:r>
              <w:rPr>
                <w:rFonts w:ascii="Arial" w:hAnsi="Arial" w:cs="Arial"/>
                <w:b/>
                <w:bCs/>
              </w:rPr>
              <w:t>(including quotes)</w:t>
            </w:r>
          </w:p>
          <w:p w14:paraId="677522F8" w14:textId="77777777" w:rsidR="00086058" w:rsidRDefault="00086058" w:rsidP="0018196B">
            <w:pPr>
              <w:rPr>
                <w:rFonts w:ascii="Arial" w:hAnsi="Arial" w:cs="Arial"/>
                <w:b/>
                <w:bCs/>
              </w:rPr>
            </w:pPr>
          </w:p>
          <w:p w14:paraId="13CB6547" w14:textId="77777777" w:rsidR="00086058" w:rsidRDefault="00086058" w:rsidP="0018196B">
            <w:pPr>
              <w:rPr>
                <w:rFonts w:ascii="Arial" w:hAnsi="Arial" w:cs="Arial"/>
                <w:b/>
                <w:bCs/>
              </w:rPr>
            </w:pPr>
          </w:p>
        </w:tc>
        <w:tc>
          <w:tcPr>
            <w:tcW w:w="7200" w:type="dxa"/>
            <w:shd w:val="clear" w:color="auto" w:fill="auto"/>
            <w:tcMar>
              <w:top w:w="0" w:type="dxa"/>
              <w:left w:w="108" w:type="dxa"/>
              <w:bottom w:w="0" w:type="dxa"/>
              <w:right w:w="108" w:type="dxa"/>
            </w:tcMar>
          </w:tcPr>
          <w:p w14:paraId="7CF91ED2" w14:textId="77777777" w:rsidR="00086058" w:rsidRPr="008A1BAC" w:rsidRDefault="00312F0C" w:rsidP="0018196B">
            <w:pPr>
              <w:rPr>
                <w:rFonts w:ascii="Arial" w:hAnsi="Arial" w:cs="Arial"/>
                <w:sz w:val="22"/>
                <w:szCs w:val="22"/>
              </w:rPr>
            </w:pPr>
            <w:r w:rsidRPr="008A1BAC">
              <w:rPr>
                <w:rFonts w:ascii="Arial" w:hAnsi="Arial" w:cs="Arial"/>
                <w:sz w:val="22"/>
                <w:szCs w:val="22"/>
              </w:rPr>
              <w:t>The immediate impact was that the literature search could be referenced and included as part of the application process. It was refer</w:t>
            </w:r>
            <w:r w:rsidR="001E4D80" w:rsidRPr="008A1BAC">
              <w:rPr>
                <w:rFonts w:ascii="Arial" w:hAnsi="Arial" w:cs="Arial"/>
                <w:sz w:val="22"/>
                <w:szCs w:val="22"/>
              </w:rPr>
              <w:t>red to</w:t>
            </w:r>
            <w:r w:rsidRPr="008A1BAC">
              <w:rPr>
                <w:rFonts w:ascii="Arial" w:hAnsi="Arial" w:cs="Arial"/>
                <w:sz w:val="22"/>
                <w:szCs w:val="22"/>
              </w:rPr>
              <w:t xml:space="preserve"> in the</w:t>
            </w:r>
            <w:r w:rsidR="006F0251" w:rsidRPr="008A1BAC">
              <w:rPr>
                <w:rFonts w:ascii="Arial" w:hAnsi="Arial" w:cs="Arial"/>
                <w:sz w:val="22"/>
                <w:szCs w:val="22"/>
              </w:rPr>
              <w:t xml:space="preserve"> completed</w:t>
            </w:r>
            <w:r w:rsidRPr="008A1BAC">
              <w:rPr>
                <w:rFonts w:ascii="Arial" w:hAnsi="Arial" w:cs="Arial"/>
                <w:sz w:val="22"/>
                <w:szCs w:val="22"/>
              </w:rPr>
              <w:t xml:space="preserve"> document</w:t>
            </w:r>
            <w:r w:rsidR="000D45B9" w:rsidRPr="008A1BAC">
              <w:rPr>
                <w:rFonts w:ascii="Arial" w:hAnsi="Arial" w:cs="Arial"/>
                <w:sz w:val="22"/>
                <w:szCs w:val="22"/>
              </w:rPr>
              <w:t xml:space="preserve"> and mentioned in the presentation and interview process.</w:t>
            </w:r>
          </w:p>
          <w:p w14:paraId="7C2049CF" w14:textId="77777777" w:rsidR="00086058" w:rsidRDefault="000D45B9" w:rsidP="0018196B">
            <w:pPr>
              <w:rPr>
                <w:rFonts w:ascii="Arial" w:hAnsi="Arial" w:cs="Arial"/>
                <w:sz w:val="22"/>
                <w:szCs w:val="22"/>
              </w:rPr>
            </w:pPr>
            <w:r w:rsidRPr="008A1BAC">
              <w:rPr>
                <w:rFonts w:ascii="Arial" w:hAnsi="Arial" w:cs="Arial"/>
                <w:sz w:val="22"/>
                <w:szCs w:val="22"/>
              </w:rPr>
              <w:t>The council were successful in their application and became one of the five local authorities chosen to receive funding for their project.</w:t>
            </w:r>
          </w:p>
          <w:p w14:paraId="7DBC7D36" w14:textId="77777777" w:rsidR="006B7833" w:rsidRPr="008A1BAC" w:rsidDel="006B7833" w:rsidRDefault="006B7833" w:rsidP="0018196B">
            <w:pPr>
              <w:rPr>
                <w:del w:id="2" w:author="John Wilcox" w:date="2020-03-05T15:43:00Z"/>
                <w:rFonts w:ascii="Arial" w:hAnsi="Arial" w:cs="Arial"/>
                <w:sz w:val="22"/>
                <w:szCs w:val="22"/>
              </w:rPr>
            </w:pPr>
            <w:r>
              <w:rPr>
                <w:rFonts w:ascii="Arial" w:hAnsi="Arial" w:cs="Arial"/>
                <w:sz w:val="22"/>
                <w:szCs w:val="22"/>
              </w:rPr>
              <w:t>“Conducting a literature review with the support of an experienced librarian added a level of rigour to our project propo</w:t>
            </w:r>
            <w:r w:rsidR="005E6A24">
              <w:rPr>
                <w:rFonts w:ascii="Arial" w:hAnsi="Arial" w:cs="Arial"/>
                <w:sz w:val="22"/>
                <w:szCs w:val="22"/>
              </w:rPr>
              <w:t>s</w:t>
            </w:r>
            <w:r>
              <w:rPr>
                <w:rFonts w:ascii="Arial" w:hAnsi="Arial" w:cs="Arial"/>
                <w:sz w:val="22"/>
                <w:szCs w:val="22"/>
              </w:rPr>
              <w:t>als, and helped give assurance to us and the programme funders that we were taking a worthwhile approach to address an identified need”, John Wilcox, Senior Public Health and Commissioning Manager.</w:t>
            </w:r>
          </w:p>
          <w:p w14:paraId="431C79ED" w14:textId="77777777" w:rsidR="00086058" w:rsidDel="006B7833" w:rsidRDefault="00086058" w:rsidP="0018196B">
            <w:pPr>
              <w:rPr>
                <w:del w:id="3" w:author="John Wilcox" w:date="2020-03-05T15:43:00Z"/>
                <w:rFonts w:ascii="Arial" w:hAnsi="Arial" w:cs="Arial"/>
              </w:rPr>
            </w:pPr>
          </w:p>
          <w:p w14:paraId="367E55EF" w14:textId="77777777" w:rsidR="00086058" w:rsidRPr="00344C3C" w:rsidRDefault="00086058" w:rsidP="0018196B">
            <w:pPr>
              <w:rPr>
                <w:rFonts w:ascii="Arial" w:hAnsi="Arial" w:cs="Arial"/>
              </w:rPr>
            </w:pPr>
          </w:p>
        </w:tc>
      </w:tr>
      <w:tr w:rsidR="00086058" w:rsidRPr="00281F64" w14:paraId="70581004" w14:textId="77777777" w:rsidTr="0018196B">
        <w:tc>
          <w:tcPr>
            <w:tcW w:w="1908" w:type="dxa"/>
            <w:shd w:val="clear" w:color="auto" w:fill="auto"/>
            <w:tcMar>
              <w:top w:w="0" w:type="dxa"/>
              <w:left w:w="108" w:type="dxa"/>
              <w:bottom w:w="0" w:type="dxa"/>
              <w:right w:w="108" w:type="dxa"/>
            </w:tcMar>
          </w:tcPr>
          <w:p w14:paraId="2E4F66F0" w14:textId="77777777" w:rsidR="00086058" w:rsidRDefault="00086058" w:rsidP="0018196B">
            <w:pPr>
              <w:rPr>
                <w:rFonts w:ascii="Arial" w:hAnsi="Arial" w:cs="Arial"/>
                <w:b/>
                <w:bCs/>
              </w:rPr>
            </w:pPr>
            <w:r>
              <w:rPr>
                <w:rFonts w:ascii="Arial" w:hAnsi="Arial" w:cs="Arial"/>
                <w:b/>
                <w:bCs/>
              </w:rPr>
              <w:t>Probable future Impact</w:t>
            </w:r>
          </w:p>
          <w:p w14:paraId="372CE266" w14:textId="77777777" w:rsidR="00086058" w:rsidRDefault="00086058" w:rsidP="0018196B">
            <w:pPr>
              <w:rPr>
                <w:rFonts w:ascii="Arial" w:hAnsi="Arial" w:cs="Arial"/>
                <w:b/>
                <w:bCs/>
              </w:rPr>
            </w:pPr>
          </w:p>
          <w:p w14:paraId="4FF63B65" w14:textId="77777777" w:rsidR="00086058" w:rsidRDefault="00086058" w:rsidP="0018196B">
            <w:pPr>
              <w:rPr>
                <w:rFonts w:ascii="Arial" w:hAnsi="Arial" w:cs="Arial"/>
                <w:b/>
                <w:bCs/>
              </w:rPr>
            </w:pPr>
            <w:r>
              <w:rPr>
                <w:rFonts w:ascii="Arial" w:hAnsi="Arial" w:cs="Arial"/>
                <w:b/>
                <w:bCs/>
              </w:rPr>
              <w:t>(including quotes)</w:t>
            </w:r>
          </w:p>
        </w:tc>
        <w:tc>
          <w:tcPr>
            <w:tcW w:w="7200" w:type="dxa"/>
            <w:shd w:val="clear" w:color="auto" w:fill="auto"/>
            <w:tcMar>
              <w:top w:w="0" w:type="dxa"/>
              <w:left w:w="108" w:type="dxa"/>
              <w:bottom w:w="0" w:type="dxa"/>
              <w:right w:w="108" w:type="dxa"/>
            </w:tcMar>
          </w:tcPr>
          <w:p w14:paraId="34517173" w14:textId="77777777" w:rsidR="00086058" w:rsidRDefault="00201E66" w:rsidP="00C2764A">
            <w:pPr>
              <w:rPr>
                <w:rFonts w:ascii="Arial" w:hAnsi="Arial" w:cs="Arial"/>
                <w:sz w:val="22"/>
                <w:szCs w:val="22"/>
              </w:rPr>
            </w:pPr>
            <w:r w:rsidRPr="008A1BAC">
              <w:rPr>
                <w:rFonts w:ascii="Arial" w:hAnsi="Arial" w:cs="Arial"/>
                <w:sz w:val="22"/>
                <w:szCs w:val="22"/>
              </w:rPr>
              <w:t>The literature search can be used and referred back to</w:t>
            </w:r>
            <w:r w:rsidR="000D45B9" w:rsidRPr="008A1BAC">
              <w:rPr>
                <w:rFonts w:ascii="Arial" w:hAnsi="Arial" w:cs="Arial"/>
                <w:sz w:val="22"/>
                <w:szCs w:val="22"/>
              </w:rPr>
              <w:t xml:space="preserve"> at any point</w:t>
            </w:r>
            <w:r w:rsidR="00C2764A" w:rsidRPr="008A1BAC">
              <w:rPr>
                <w:rFonts w:ascii="Arial" w:hAnsi="Arial" w:cs="Arial"/>
                <w:sz w:val="22"/>
                <w:szCs w:val="22"/>
              </w:rPr>
              <w:t xml:space="preserve"> during the project</w:t>
            </w:r>
            <w:r w:rsidR="000D45B9" w:rsidRPr="008A1BAC">
              <w:rPr>
                <w:rFonts w:ascii="Arial" w:hAnsi="Arial" w:cs="Arial"/>
                <w:sz w:val="22"/>
                <w:szCs w:val="22"/>
              </w:rPr>
              <w:t xml:space="preserve">. </w:t>
            </w:r>
            <w:r w:rsidR="00C2764A" w:rsidRPr="008A1BAC">
              <w:rPr>
                <w:rFonts w:ascii="Arial" w:hAnsi="Arial" w:cs="Arial"/>
                <w:sz w:val="22"/>
                <w:szCs w:val="22"/>
              </w:rPr>
              <w:t>It can</w:t>
            </w:r>
            <w:r w:rsidR="001E4D80" w:rsidRPr="008A1BAC">
              <w:rPr>
                <w:rFonts w:ascii="Arial" w:hAnsi="Arial" w:cs="Arial"/>
                <w:sz w:val="22"/>
                <w:szCs w:val="22"/>
              </w:rPr>
              <w:t xml:space="preserve"> also</w:t>
            </w:r>
            <w:r w:rsidR="00C2764A" w:rsidRPr="008A1BAC">
              <w:rPr>
                <w:rFonts w:ascii="Arial" w:hAnsi="Arial" w:cs="Arial"/>
                <w:sz w:val="22"/>
                <w:szCs w:val="22"/>
              </w:rPr>
              <w:t xml:space="preserve"> be used by other colleagues in the public health team</w:t>
            </w:r>
            <w:r w:rsidR="001E4D80" w:rsidRPr="008A1BAC">
              <w:rPr>
                <w:rFonts w:ascii="Arial" w:hAnsi="Arial" w:cs="Arial"/>
                <w:sz w:val="22"/>
                <w:szCs w:val="22"/>
              </w:rPr>
              <w:t>,</w:t>
            </w:r>
            <w:r w:rsidR="00C2764A" w:rsidRPr="008A1BAC">
              <w:rPr>
                <w:rFonts w:ascii="Arial" w:hAnsi="Arial" w:cs="Arial"/>
                <w:sz w:val="22"/>
                <w:szCs w:val="22"/>
              </w:rPr>
              <w:t xml:space="preserve"> who may be interested in one or more of the questions which were used in the literature search.</w:t>
            </w:r>
            <w:r w:rsidR="000D45B9" w:rsidRPr="008A1BAC">
              <w:rPr>
                <w:rFonts w:ascii="Arial" w:hAnsi="Arial" w:cs="Arial"/>
                <w:sz w:val="22"/>
                <w:szCs w:val="22"/>
              </w:rPr>
              <w:t xml:space="preserve"> </w:t>
            </w:r>
          </w:p>
          <w:p w14:paraId="337A27DD" w14:textId="77777777" w:rsidR="006B7833" w:rsidRPr="008A1BAC" w:rsidRDefault="006B7833" w:rsidP="00C2764A">
            <w:pPr>
              <w:rPr>
                <w:rFonts w:ascii="Arial" w:hAnsi="Arial" w:cs="Arial"/>
                <w:sz w:val="22"/>
                <w:szCs w:val="22"/>
              </w:rPr>
            </w:pPr>
            <w:r>
              <w:rPr>
                <w:rFonts w:ascii="Arial" w:hAnsi="Arial" w:cs="Arial"/>
                <w:sz w:val="22"/>
                <w:szCs w:val="22"/>
              </w:rPr>
              <w:t>“Having the literature search is now a resource that we can refer back to during the implementation phase to check back against and remind ourselves of the evidence base”. ”, John Wilcox, Senior Public Health and Commissioning Manager.</w:t>
            </w:r>
          </w:p>
        </w:tc>
      </w:tr>
    </w:tbl>
    <w:p w14:paraId="7D6B5546" w14:textId="77777777" w:rsidR="008E45B7" w:rsidRDefault="00C43A91"/>
    <w:sectPr w:rsidR="008E45B7">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DA368E" w14:textId="77777777" w:rsidR="00202B2E" w:rsidRDefault="00D6009E">
      <w:r>
        <w:separator/>
      </w:r>
    </w:p>
  </w:endnote>
  <w:endnote w:type="continuationSeparator" w:id="0">
    <w:p w14:paraId="082DF83E" w14:textId="77777777" w:rsidR="00202B2E" w:rsidRDefault="00D60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279C9" w14:textId="77777777" w:rsidR="00344C3C" w:rsidRDefault="007E5BFF" w:rsidP="002279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6718B7" w14:textId="77777777" w:rsidR="00344C3C" w:rsidRDefault="00C43A91" w:rsidP="00F841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C3403" w14:textId="77777777" w:rsidR="00344C3C" w:rsidRPr="005531C8" w:rsidRDefault="007E5BFF" w:rsidP="00344C3C">
    <w:pPr>
      <w:pStyle w:val="Footer"/>
      <w:ind w:right="360"/>
      <w:rPr>
        <w:rFonts w:ascii="Arial" w:hAnsi="Arial" w:cs="Arial"/>
      </w:rPr>
    </w:pPr>
    <w:r>
      <w:rPr>
        <w:rFonts w:ascii="Arial" w:hAnsi="Arial" w:cs="Arial"/>
      </w:rPr>
      <w:t>07_03_17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346F5" w14:textId="77777777" w:rsidR="00202B2E" w:rsidRDefault="00D6009E">
      <w:r>
        <w:separator/>
      </w:r>
    </w:p>
  </w:footnote>
  <w:footnote w:type="continuationSeparator" w:id="0">
    <w:p w14:paraId="167D9E7E" w14:textId="77777777" w:rsidR="00202B2E" w:rsidRDefault="00D600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146E1" w14:textId="77777777" w:rsidR="006E799A" w:rsidRPr="006E799A" w:rsidRDefault="007E5BFF">
    <w:pPr>
      <w:pStyle w:val="Header"/>
      <w:rPr>
        <w:i/>
      </w:rPr>
    </w:pPr>
    <w:r w:rsidRPr="00716DAA">
      <w:rPr>
        <w:rFonts w:ascii="Arial" w:hAnsi="Arial" w:cs="Arial"/>
        <w:b/>
        <w:bCs/>
        <w:i/>
      </w:rPr>
      <w:t>C1a</w:t>
    </w:r>
    <w:r>
      <w:rPr>
        <w:rFonts w:ascii="Arial" w:hAnsi="Arial" w:cs="Arial"/>
        <w:b/>
        <w:bCs/>
        <w:i/>
      </w:rPr>
      <w:tab/>
    </w:r>
    <w:r w:rsidRPr="006E799A">
      <w:rPr>
        <w:rFonts w:ascii="Arial" w:hAnsi="Arial" w:cs="Arial"/>
        <w:b/>
        <w:bCs/>
        <w:i/>
      </w:rPr>
      <w:t>Library Impact Case Study</w:t>
    </w:r>
  </w:p>
  <w:p w14:paraId="1DF8F371" w14:textId="77777777" w:rsidR="006E799A" w:rsidRDefault="00C43A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2B2C2C"/>
    <w:multiLevelType w:val="hybridMultilevel"/>
    <w:tmpl w:val="9A2C2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126C37"/>
    <w:multiLevelType w:val="hybridMultilevel"/>
    <w:tmpl w:val="9E8E5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964EC4"/>
    <w:multiLevelType w:val="hybridMultilevel"/>
    <w:tmpl w:val="A6CA0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hn Wilcox">
    <w15:presenceInfo w15:providerId="AD" w15:userId="S::john.wilcox@nottscc.gov.uk::da8cb89c-afaa-4ae9-acfd-384fe26f2c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58"/>
    <w:rsid w:val="00013CFA"/>
    <w:rsid w:val="00073276"/>
    <w:rsid w:val="00086058"/>
    <w:rsid w:val="000D45B9"/>
    <w:rsid w:val="000F51C0"/>
    <w:rsid w:val="001E4D80"/>
    <w:rsid w:val="00201E66"/>
    <w:rsid w:val="00202B2E"/>
    <w:rsid w:val="00220293"/>
    <w:rsid w:val="00312F0C"/>
    <w:rsid w:val="003E0ADB"/>
    <w:rsid w:val="00497B52"/>
    <w:rsid w:val="005E6A24"/>
    <w:rsid w:val="00610884"/>
    <w:rsid w:val="00656185"/>
    <w:rsid w:val="006B7833"/>
    <w:rsid w:val="006D4B9F"/>
    <w:rsid w:val="006F0251"/>
    <w:rsid w:val="0072460D"/>
    <w:rsid w:val="007264D3"/>
    <w:rsid w:val="007E5BFF"/>
    <w:rsid w:val="008A1BAC"/>
    <w:rsid w:val="008E5091"/>
    <w:rsid w:val="009B6053"/>
    <w:rsid w:val="00B276B6"/>
    <w:rsid w:val="00B351BD"/>
    <w:rsid w:val="00B52768"/>
    <w:rsid w:val="00B761EB"/>
    <w:rsid w:val="00C2764A"/>
    <w:rsid w:val="00C43A91"/>
    <w:rsid w:val="00D6009E"/>
    <w:rsid w:val="00EB1738"/>
    <w:rsid w:val="00F34518"/>
    <w:rsid w:val="00F74D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755A"/>
  <w15:docId w15:val="{90C8126C-3430-438C-B3FE-37EFA8F6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0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86058"/>
    <w:pPr>
      <w:tabs>
        <w:tab w:val="center" w:pos="4153"/>
        <w:tab w:val="right" w:pos="8306"/>
      </w:tabs>
    </w:pPr>
  </w:style>
  <w:style w:type="character" w:customStyle="1" w:styleId="FooterChar">
    <w:name w:val="Footer Char"/>
    <w:basedOn w:val="DefaultParagraphFont"/>
    <w:link w:val="Footer"/>
    <w:rsid w:val="00086058"/>
    <w:rPr>
      <w:rFonts w:ascii="Times New Roman" w:eastAsia="Times New Roman" w:hAnsi="Times New Roman" w:cs="Times New Roman"/>
      <w:sz w:val="24"/>
      <w:szCs w:val="24"/>
    </w:rPr>
  </w:style>
  <w:style w:type="character" w:styleId="PageNumber">
    <w:name w:val="page number"/>
    <w:basedOn w:val="DefaultParagraphFont"/>
    <w:rsid w:val="00086058"/>
  </w:style>
  <w:style w:type="paragraph" w:styleId="Header">
    <w:name w:val="header"/>
    <w:basedOn w:val="Normal"/>
    <w:link w:val="HeaderChar"/>
    <w:uiPriority w:val="99"/>
    <w:rsid w:val="00086058"/>
    <w:pPr>
      <w:tabs>
        <w:tab w:val="center" w:pos="4153"/>
        <w:tab w:val="right" w:pos="8306"/>
      </w:tabs>
    </w:pPr>
  </w:style>
  <w:style w:type="character" w:customStyle="1" w:styleId="HeaderChar">
    <w:name w:val="Header Char"/>
    <w:basedOn w:val="DefaultParagraphFont"/>
    <w:link w:val="Header"/>
    <w:uiPriority w:val="99"/>
    <w:rsid w:val="00086058"/>
    <w:rPr>
      <w:rFonts w:ascii="Times New Roman" w:eastAsia="Times New Roman" w:hAnsi="Times New Roman" w:cs="Times New Roman"/>
      <w:sz w:val="24"/>
      <w:szCs w:val="24"/>
    </w:rPr>
  </w:style>
  <w:style w:type="paragraph" w:styleId="ListParagraph">
    <w:name w:val="List Paragraph"/>
    <w:basedOn w:val="Normal"/>
    <w:uiPriority w:val="34"/>
    <w:qFormat/>
    <w:rsid w:val="00497B52"/>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202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293"/>
    <w:rPr>
      <w:rFonts w:ascii="Segoe UI" w:eastAsia="Times New Roman" w:hAnsi="Segoe UI" w:cs="Segoe UI"/>
      <w:sz w:val="18"/>
      <w:szCs w:val="18"/>
    </w:rPr>
  </w:style>
  <w:style w:type="paragraph" w:styleId="Revision">
    <w:name w:val="Revision"/>
    <w:hidden/>
    <w:uiPriority w:val="99"/>
    <w:semiHidden/>
    <w:rsid w:val="009B6053"/>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1" ma:contentTypeDescription="Create a new document." ma:contentTypeScope="" ma:versionID="3e4a170cad54fa8e8224558877923012">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b212d17ac051dc9cc1051dc94c7bf72a"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882FE8-51ED-432B-AC9D-2A0E85AF2DA4}"/>
</file>

<file path=customXml/itemProps2.xml><?xml version="1.0" encoding="utf-8"?>
<ds:datastoreItem xmlns:ds="http://schemas.openxmlformats.org/officeDocument/2006/customXml" ds:itemID="{2DCBB604-B3DC-429C-AC5C-9A0C7E8FEF4B}"/>
</file>

<file path=customXml/itemProps3.xml><?xml version="1.0" encoding="utf-8"?>
<ds:datastoreItem xmlns:ds="http://schemas.openxmlformats.org/officeDocument/2006/customXml" ds:itemID="{6B04FB37-2D69-41DB-8B99-67B5726F4BE3}"/>
</file>

<file path=docProps/app.xml><?xml version="1.0" encoding="utf-8"?>
<Properties xmlns="http://schemas.openxmlformats.org/officeDocument/2006/extended-properties" xmlns:vt="http://schemas.openxmlformats.org/officeDocument/2006/docPropsVTypes">
  <Template>Normal</Template>
  <TotalTime>3</TotalTime>
  <Pages>2</Pages>
  <Words>751</Words>
  <Characters>4284</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Nottinghamshire Health Informatics Service (NHIS)</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tidsman</dc:creator>
  <cp:lastModifiedBy>Jayne Lees</cp:lastModifiedBy>
  <cp:revision>2</cp:revision>
  <dcterms:created xsi:type="dcterms:W3CDTF">2021-01-21T12:09:00Z</dcterms:created>
  <dcterms:modified xsi:type="dcterms:W3CDTF">2021-01-21T12:09:00Z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