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8C2E" w14:textId="77777777" w:rsidR="00281F64" w:rsidRPr="00281F64" w:rsidRDefault="00281F64" w:rsidP="00281F64">
      <w:pPr>
        <w:rPr>
          <w:rFonts w:ascii="Arial" w:hAnsi="Arial" w:cs="Arial"/>
          <w:lang w:val="en-US"/>
        </w:rPr>
      </w:pPr>
    </w:p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C074FC" w:rsidRPr="00281F64" w14:paraId="5F77EA78" w14:textId="77777777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18A98" w14:textId="77777777" w:rsidR="00C074FC" w:rsidRDefault="00C074FC" w:rsidP="00A31956">
            <w:pPr>
              <w:rPr>
                <w:rFonts w:ascii="Arial" w:hAnsi="Arial" w:cs="Arial"/>
              </w:rPr>
            </w:pPr>
          </w:p>
          <w:p w14:paraId="4F8EA071" w14:textId="77777777" w:rsidR="00E854E1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</w:t>
            </w:r>
            <w:r w:rsidR="003567AF">
              <w:rPr>
                <w:rFonts w:ascii="Arial" w:hAnsi="Arial" w:cs="Arial"/>
              </w:rPr>
              <w:t xml:space="preserve"> UHCW NHS Trust</w:t>
            </w:r>
            <w:r w:rsidR="002E280E">
              <w:rPr>
                <w:rFonts w:ascii="Arial" w:hAnsi="Arial" w:cs="Arial"/>
              </w:rPr>
              <w:t xml:space="preserve"> Library and Knowledge Services, CEBIS Team</w:t>
            </w:r>
          </w:p>
          <w:p w14:paraId="2DADE3DF" w14:textId="77777777" w:rsidR="00281B62" w:rsidRDefault="00C074FC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</w:t>
            </w:r>
            <w:r w:rsidR="00312083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study:</w:t>
            </w:r>
            <w:r w:rsidR="00281B62">
              <w:rPr>
                <w:rFonts w:ascii="Arial" w:hAnsi="Arial" w:cs="Arial"/>
              </w:rPr>
              <w:t xml:space="preserve"> </w:t>
            </w:r>
            <w:r w:rsidR="002E280E">
              <w:rPr>
                <w:rFonts w:ascii="Arial" w:hAnsi="Arial" w:cs="Arial"/>
              </w:rPr>
              <w:t>Eff</w:t>
            </w:r>
            <w:r w:rsidR="00691D60">
              <w:rPr>
                <w:rFonts w:ascii="Arial" w:hAnsi="Arial" w:cs="Arial"/>
              </w:rPr>
              <w:t xml:space="preserve">ectiveness </w:t>
            </w:r>
            <w:r w:rsidR="002E280E">
              <w:rPr>
                <w:rFonts w:ascii="Arial" w:hAnsi="Arial" w:cs="Arial"/>
              </w:rPr>
              <w:t>of the Stenger</w:t>
            </w:r>
            <w:r w:rsidR="00691D60">
              <w:rPr>
                <w:rFonts w:ascii="Arial" w:hAnsi="Arial" w:cs="Arial"/>
              </w:rPr>
              <w:t xml:space="preserve"> Measurement </w:t>
            </w:r>
          </w:p>
          <w:p w14:paraId="030BAD2B" w14:textId="77777777" w:rsidR="00C074FC" w:rsidRDefault="00281B62" w:rsidP="00E854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interview: </w:t>
            </w:r>
            <w:r w:rsidR="002E280E">
              <w:rPr>
                <w:rFonts w:ascii="Arial" w:hAnsi="Arial" w:cs="Arial"/>
              </w:rPr>
              <w:t>14</w:t>
            </w:r>
            <w:r w:rsidR="002E280E" w:rsidRPr="002E280E">
              <w:rPr>
                <w:rFonts w:ascii="Arial" w:hAnsi="Arial" w:cs="Arial"/>
                <w:vertAlign w:val="superscript"/>
              </w:rPr>
              <w:t>th</w:t>
            </w:r>
            <w:r w:rsidR="002E280E">
              <w:rPr>
                <w:rFonts w:ascii="Arial" w:hAnsi="Arial" w:cs="Arial"/>
              </w:rPr>
              <w:t xml:space="preserve"> August 2020</w:t>
            </w:r>
          </w:p>
          <w:p w14:paraId="71FF0536" w14:textId="77777777" w:rsidR="00C074FC" w:rsidRPr="00344C3C" w:rsidRDefault="00C074FC" w:rsidP="00A31956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A04886" w:rsidRPr="00281F64" w14:paraId="1FAF7F71" w14:textId="77777777" w:rsidTr="00424398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6AE61F" w14:textId="77777777" w:rsidR="00A04886" w:rsidRPr="00AC75A3" w:rsidRDefault="00A04886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AF5A7" w14:textId="77777777"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2E280E">
              <w:rPr>
                <w:rFonts w:ascii="Arial" w:hAnsi="Arial" w:cs="Arial"/>
                <w:iCs/>
              </w:rPr>
              <w:t>Mohshina Zarolia</w:t>
            </w:r>
          </w:p>
          <w:p w14:paraId="257EB899" w14:textId="77777777" w:rsidR="00A04886" w:rsidRPr="00344C3C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Job Title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2E280E">
              <w:rPr>
                <w:rFonts w:ascii="Arial" w:hAnsi="Arial" w:cs="Arial"/>
                <w:iCs/>
              </w:rPr>
              <w:t>Audiologist</w:t>
            </w:r>
          </w:p>
          <w:p w14:paraId="097C9084" w14:textId="77777777" w:rsidR="00A04886" w:rsidRDefault="00A04886" w:rsidP="00E854E1">
            <w:pPr>
              <w:rPr>
                <w:rFonts w:ascii="Arial" w:hAnsi="Arial" w:cs="Arial"/>
                <w:iCs/>
              </w:rPr>
            </w:pPr>
            <w:r w:rsidRPr="00344C3C">
              <w:rPr>
                <w:rFonts w:ascii="Arial" w:hAnsi="Arial" w:cs="Arial"/>
                <w:iCs/>
              </w:rPr>
              <w:t>Trust/Employing body</w:t>
            </w:r>
            <w:r>
              <w:rPr>
                <w:rFonts w:ascii="Arial" w:hAnsi="Arial" w:cs="Arial"/>
                <w:iCs/>
              </w:rPr>
              <w:t xml:space="preserve">: </w:t>
            </w:r>
            <w:r w:rsidR="002E280E">
              <w:rPr>
                <w:rFonts w:ascii="Arial" w:hAnsi="Arial" w:cs="Arial"/>
                <w:iCs/>
              </w:rPr>
              <w:t xml:space="preserve">UHCW NHS Trust </w:t>
            </w:r>
          </w:p>
          <w:p w14:paraId="0AC0BDA5" w14:textId="77777777" w:rsidR="00A04886" w:rsidRDefault="00A04886" w:rsidP="00E854E1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Email: </w:t>
            </w:r>
            <w:hyperlink r:id="rId7" w:history="1">
              <w:r w:rsidR="002E280E" w:rsidRPr="00DC4792">
                <w:rPr>
                  <w:rStyle w:val="Hyperlink"/>
                  <w:rFonts w:ascii="Arial" w:hAnsi="Arial" w:cs="Arial"/>
                  <w:iCs/>
                </w:rPr>
                <w:t>Mohshina.Zarolia@uhcw.nhs.uk</w:t>
              </w:r>
            </w:hyperlink>
          </w:p>
          <w:p w14:paraId="1F38246E" w14:textId="77777777" w:rsidR="00A04886" w:rsidRPr="002E280E" w:rsidRDefault="00A04886" w:rsidP="00A31956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</w:rPr>
              <w:t>Tel:</w:t>
            </w:r>
            <w:r w:rsidR="002E280E">
              <w:rPr>
                <w:rFonts w:ascii="Arial" w:hAnsi="Arial" w:cs="Arial"/>
                <w:iCs/>
              </w:rPr>
              <w:t xml:space="preserve"> 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E280E">
              <w:rPr>
                <w:rFonts w:ascii="Calibri" w:hAnsi="Calibri"/>
                <w:color w:val="000000"/>
                <w:sz w:val="20"/>
                <w:szCs w:val="20"/>
              </w:rPr>
              <w:t>024 76966444</w:t>
            </w:r>
          </w:p>
          <w:p w14:paraId="47DA605C" w14:textId="77777777" w:rsidR="00A04886" w:rsidRPr="00344C3C" w:rsidRDefault="00A04886" w:rsidP="00A31956">
            <w:pPr>
              <w:rPr>
                <w:rFonts w:ascii="Arial" w:hAnsi="Arial" w:cs="Arial"/>
              </w:rPr>
            </w:pPr>
          </w:p>
        </w:tc>
      </w:tr>
      <w:tr w:rsidR="00A04886" w:rsidRPr="00281F64" w14:paraId="1C438595" w14:textId="77777777" w:rsidTr="00424398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B8D99C" w14:textId="77777777" w:rsidR="00A04886" w:rsidRDefault="00A04886" w:rsidP="00A31956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80FB0F" w14:textId="77777777" w:rsidR="00A04886" w:rsidRPr="00A04886" w:rsidRDefault="00A04886" w:rsidP="00E854E1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</w:t>
            </w:r>
            <w:proofErr w:type="gramStart"/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note:</w:t>
            </w:r>
            <w:proofErr w:type="gramEnd"/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you should only provide interviewee details here if consent </w:t>
            </w:r>
          </w:p>
          <w:p w14:paraId="3F2C2991" w14:textId="77777777" w:rsidR="00A04886" w:rsidRPr="00A04886" w:rsidRDefault="00A04886" w:rsidP="00E854E1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</w:t>
            </w:r>
            <w:r w:rsidRPr="00A04886">
              <w:rPr>
                <w:rFonts w:ascii="Arial" w:hAnsi="Arial" w:cs="Arial"/>
                <w:b/>
                <w:iCs/>
                <w:sz w:val="18"/>
                <w:szCs w:val="18"/>
              </w:rPr>
              <w:t>to share on the national blog has been obtained</w:t>
            </w:r>
            <w:r w:rsidRPr="00A0488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</w:tc>
      </w:tr>
      <w:tr w:rsidR="00344C3C" w:rsidRPr="00281F64" w14:paraId="2084E594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859CD" w14:textId="77777777" w:rsidR="005531C8" w:rsidRDefault="00C074FC" w:rsidP="005531C8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0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14:paraId="6F4A01E9" w14:textId="77777777" w:rsidR="005531C8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  <w:p w14:paraId="05382BD4" w14:textId="77777777" w:rsidR="005531C8" w:rsidRPr="00AC75A3" w:rsidRDefault="005531C8" w:rsidP="005531C8">
            <w:pPr>
              <w:rPr>
                <w:rFonts w:ascii="Arial" w:hAnsi="Arial" w:cs="Arial"/>
                <w:b/>
                <w:bCs/>
              </w:rPr>
            </w:pPr>
          </w:p>
        </w:tc>
        <w:bookmarkEnd w:id="0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611F2" w14:textId="77777777" w:rsidR="006108A6" w:rsidRDefault="006108A6" w:rsidP="00A31956">
            <w:pPr>
              <w:rPr>
                <w:rFonts w:ascii="Arial" w:hAnsi="Arial" w:cs="Arial"/>
              </w:rPr>
            </w:pPr>
          </w:p>
          <w:p w14:paraId="391B5804" w14:textId="77777777" w:rsidR="00470DBE" w:rsidRPr="00410D5D" w:rsidRDefault="00691D60" w:rsidP="00A31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 there any evidence on the effectiveness of the Stenger Measurement test in non-organic hearing loss?</w:t>
            </w:r>
          </w:p>
          <w:p w14:paraId="690C68E4" w14:textId="77777777" w:rsidR="006108A6" w:rsidRPr="00410D5D" w:rsidRDefault="006108A6" w:rsidP="00A31956">
            <w:pPr>
              <w:rPr>
                <w:rFonts w:ascii="Arial" w:hAnsi="Arial" w:cs="Arial"/>
                <w:b/>
              </w:rPr>
            </w:pPr>
          </w:p>
          <w:p w14:paraId="1C20F20F" w14:textId="77777777" w:rsidR="0029641C" w:rsidRDefault="0029641C" w:rsidP="00A31956">
            <w:pPr>
              <w:rPr>
                <w:rFonts w:ascii="Arial" w:hAnsi="Arial" w:cs="Arial"/>
              </w:rPr>
            </w:pPr>
          </w:p>
          <w:p w14:paraId="36F2ED43" w14:textId="77777777" w:rsidR="00344C3C" w:rsidRPr="00344C3C" w:rsidRDefault="00691D60" w:rsidP="00691D6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92EAD">
              <w:rPr>
                <w:rFonts w:ascii="Arial" w:hAnsi="Arial" w:cs="Arial"/>
              </w:rPr>
              <w:t xml:space="preserve">he Stenger measurement </w:t>
            </w:r>
            <w:r>
              <w:rPr>
                <w:rFonts w:ascii="Arial" w:hAnsi="Arial" w:cs="Arial"/>
              </w:rPr>
              <w:t xml:space="preserve">may </w:t>
            </w:r>
            <w:r w:rsidR="00C92EAD">
              <w:rPr>
                <w:rFonts w:ascii="Arial" w:hAnsi="Arial" w:cs="Arial"/>
              </w:rPr>
              <w:t xml:space="preserve">allow </w:t>
            </w:r>
            <w:r>
              <w:rPr>
                <w:rFonts w:ascii="Arial" w:hAnsi="Arial" w:cs="Arial"/>
              </w:rPr>
              <w:t>an Audiologist to estimate hearing thresholds in the ‘poor’ ear where a patient presents with unilateral/asymmetric hearing loss.</w:t>
            </w:r>
            <w:r w:rsidR="007C0315">
              <w:rPr>
                <w:rFonts w:ascii="Arial" w:hAnsi="Arial" w:cs="Arial"/>
              </w:rPr>
              <w:t xml:space="preserve"> </w:t>
            </w:r>
          </w:p>
        </w:tc>
      </w:tr>
      <w:tr w:rsidR="00344C3C" w:rsidRPr="00281F64" w14:paraId="24956DA1" w14:textId="77777777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8281F" w14:textId="77777777" w:rsidR="005531C8" w:rsidRPr="00AC75A3" w:rsidRDefault="00AC3414" w:rsidP="00A3195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Brief</w:t>
            </w:r>
            <w:r w:rsidR="005531C8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descri</w:t>
            </w:r>
            <w:r w:rsidR="005531C8">
              <w:rPr>
                <w:rFonts w:ascii="Arial" w:hAnsi="Arial" w:cs="Arial"/>
                <w:b/>
                <w:bCs/>
              </w:rPr>
              <w:t>ption of the</w:t>
            </w:r>
            <w:r>
              <w:rPr>
                <w:rFonts w:ascii="Arial" w:hAnsi="Arial" w:cs="Arial"/>
                <w:b/>
                <w:bCs/>
              </w:rPr>
              <w:t xml:space="preserve"> information found</w:t>
            </w:r>
            <w:r w:rsidR="005531C8">
              <w:rPr>
                <w:rFonts w:ascii="Arial" w:hAnsi="Arial" w:cs="Arial"/>
                <w:b/>
                <w:bCs/>
              </w:rPr>
              <w:t xml:space="preserve"> / service provided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006F" w14:textId="77777777" w:rsidR="006108A6" w:rsidRPr="006A2920" w:rsidRDefault="002E280E" w:rsidP="006A2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CEBIS Specialist</w:t>
            </w:r>
            <w:r w:rsidR="006A2920">
              <w:rPr>
                <w:rFonts w:ascii="Arial" w:hAnsi="Arial" w:cs="Arial"/>
              </w:rPr>
              <w:t xml:space="preserve"> i</w:t>
            </w:r>
            <w:r w:rsidRPr="006A2920">
              <w:rPr>
                <w:rFonts w:ascii="Arial" w:hAnsi="Arial" w:cs="Arial"/>
              </w:rPr>
              <w:t>dentifi</w:t>
            </w:r>
            <w:r w:rsidR="006108A6" w:rsidRPr="006A2920">
              <w:rPr>
                <w:rFonts w:ascii="Arial" w:hAnsi="Arial" w:cs="Arial"/>
              </w:rPr>
              <w:t xml:space="preserve">ed articles on the Stenger check </w:t>
            </w:r>
            <w:r w:rsidRPr="006A2920">
              <w:rPr>
                <w:rFonts w:ascii="Arial" w:hAnsi="Arial" w:cs="Arial"/>
              </w:rPr>
              <w:t>and</w:t>
            </w:r>
            <w:r w:rsidR="00BF24A7" w:rsidRPr="006A2920">
              <w:rPr>
                <w:rFonts w:ascii="Arial" w:hAnsi="Arial" w:cs="Arial"/>
              </w:rPr>
              <w:t xml:space="preserve"> Stenger</w:t>
            </w:r>
            <w:r w:rsidRPr="006A2920">
              <w:rPr>
                <w:rFonts w:ascii="Arial" w:hAnsi="Arial" w:cs="Arial"/>
              </w:rPr>
              <w:t xml:space="preserve"> measurement </w:t>
            </w:r>
            <w:proofErr w:type="gramStart"/>
            <w:r w:rsidRPr="006A2920">
              <w:rPr>
                <w:rFonts w:ascii="Arial" w:hAnsi="Arial" w:cs="Arial"/>
              </w:rPr>
              <w:t>and also</w:t>
            </w:r>
            <w:proofErr w:type="gramEnd"/>
            <w:r w:rsidRPr="006A2920">
              <w:rPr>
                <w:rFonts w:ascii="Arial" w:hAnsi="Arial" w:cs="Arial"/>
              </w:rPr>
              <w:t xml:space="preserve"> the evide</w:t>
            </w:r>
            <w:r w:rsidR="006108A6" w:rsidRPr="006A2920">
              <w:rPr>
                <w:rFonts w:ascii="Arial" w:hAnsi="Arial" w:cs="Arial"/>
              </w:rPr>
              <w:t xml:space="preserve">nce of the efficacy of the </w:t>
            </w:r>
            <w:r w:rsidRPr="006A2920">
              <w:rPr>
                <w:rFonts w:ascii="Arial" w:hAnsi="Arial" w:cs="Arial"/>
              </w:rPr>
              <w:t>measurement in the context of other a</w:t>
            </w:r>
            <w:r w:rsidR="006108A6" w:rsidRPr="006A2920">
              <w:rPr>
                <w:rFonts w:ascii="Arial" w:hAnsi="Arial" w:cs="Arial"/>
              </w:rPr>
              <w:t>u</w:t>
            </w:r>
            <w:r w:rsidR="0029641C" w:rsidRPr="006A2920">
              <w:rPr>
                <w:rFonts w:ascii="Arial" w:hAnsi="Arial" w:cs="Arial"/>
              </w:rPr>
              <w:t>diology tests.</w:t>
            </w:r>
            <w:r w:rsidR="006A2920">
              <w:rPr>
                <w:rFonts w:ascii="Arial" w:hAnsi="Arial" w:cs="Arial"/>
              </w:rPr>
              <w:t xml:space="preserve"> </w:t>
            </w:r>
            <w:r w:rsidR="00410D5D" w:rsidRPr="006A2920">
              <w:rPr>
                <w:rFonts w:ascii="Arial" w:hAnsi="Arial" w:cs="Arial"/>
              </w:rPr>
              <w:t>The evidence also reflected how the Stenger check</w:t>
            </w:r>
            <w:r w:rsidRPr="006A2920">
              <w:rPr>
                <w:rFonts w:ascii="Arial" w:hAnsi="Arial" w:cs="Arial"/>
              </w:rPr>
              <w:t xml:space="preserve"> has been a standard test in audiology for many years.</w:t>
            </w:r>
          </w:p>
        </w:tc>
      </w:tr>
    </w:tbl>
    <w:p w14:paraId="139B8206" w14:textId="77777777" w:rsidR="00AC3414" w:rsidRDefault="00AC3414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AC3414" w:rsidRPr="00281F64" w14:paraId="27B05D67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7CD10" w14:textId="77777777" w:rsidR="005531C8" w:rsidRP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2B116" w14:textId="77777777" w:rsidR="00AC3414" w:rsidRPr="00BD6A5A" w:rsidRDefault="00B55204" w:rsidP="00B55204">
            <w:pPr>
              <w:rPr>
                <w:rFonts w:ascii="Arial" w:hAnsi="Arial" w:cs="Arial"/>
              </w:rPr>
            </w:pPr>
            <w:r w:rsidRPr="00BD6A5A">
              <w:rPr>
                <w:rFonts w:ascii="Arial" w:hAnsi="Arial" w:cs="Arial"/>
                <w:color w:val="000000" w:themeColor="text1"/>
              </w:rPr>
              <w:t xml:space="preserve">The work was written into a small literature </w:t>
            </w:r>
            <w:proofErr w:type="gramStart"/>
            <w:r w:rsidRPr="00BD6A5A">
              <w:rPr>
                <w:rFonts w:ascii="Arial" w:hAnsi="Arial" w:cs="Arial"/>
                <w:color w:val="000000" w:themeColor="text1"/>
              </w:rPr>
              <w:t>review, and</w:t>
            </w:r>
            <w:proofErr w:type="gramEnd"/>
            <w:r w:rsidRPr="00BD6A5A">
              <w:rPr>
                <w:rFonts w:ascii="Arial" w:hAnsi="Arial" w:cs="Arial"/>
                <w:color w:val="000000" w:themeColor="text1"/>
              </w:rPr>
              <w:t xml:space="preserve"> suggested there is </w:t>
            </w:r>
            <w:r w:rsidR="00BF24A7" w:rsidRPr="00BD6A5A">
              <w:rPr>
                <w:rFonts w:ascii="Arial" w:hAnsi="Arial" w:cs="Arial"/>
              </w:rPr>
              <w:t>little</w:t>
            </w:r>
            <w:r w:rsidRPr="00BD6A5A">
              <w:rPr>
                <w:rFonts w:ascii="Arial" w:hAnsi="Arial" w:cs="Arial"/>
              </w:rPr>
              <w:t xml:space="preserve"> evidence</w:t>
            </w:r>
            <w:r w:rsidR="0029641C" w:rsidRPr="00BD6A5A">
              <w:rPr>
                <w:rFonts w:ascii="Arial" w:hAnsi="Arial" w:cs="Arial"/>
              </w:rPr>
              <w:t xml:space="preserve"> </w:t>
            </w:r>
            <w:r w:rsidR="00BF24A7" w:rsidRPr="00BD6A5A">
              <w:rPr>
                <w:rFonts w:ascii="Arial" w:hAnsi="Arial" w:cs="Arial"/>
              </w:rPr>
              <w:t xml:space="preserve">regarding the use of the Stenger measurement in patients </w:t>
            </w:r>
            <w:r w:rsidRPr="00BD6A5A">
              <w:rPr>
                <w:rFonts w:ascii="Arial" w:hAnsi="Arial" w:cs="Arial"/>
              </w:rPr>
              <w:t xml:space="preserve">with non-organic hearing loss. The </w:t>
            </w:r>
            <w:r w:rsidR="00BF24A7" w:rsidRPr="00BD6A5A">
              <w:rPr>
                <w:rFonts w:ascii="Arial" w:hAnsi="Arial" w:cs="Arial"/>
              </w:rPr>
              <w:t>evidence</w:t>
            </w:r>
            <w:r w:rsidRPr="00BD6A5A">
              <w:rPr>
                <w:rFonts w:ascii="Arial" w:hAnsi="Arial" w:cs="Arial"/>
              </w:rPr>
              <w:t xml:space="preserve"> base does</w:t>
            </w:r>
            <w:r w:rsidR="00BF24A7" w:rsidRPr="00BD6A5A">
              <w:rPr>
                <w:rFonts w:ascii="Arial" w:hAnsi="Arial" w:cs="Arial"/>
              </w:rPr>
              <w:t xml:space="preserve"> not include research with real patients presenting with non-organic hearing loss. </w:t>
            </w:r>
            <w:r w:rsidRPr="00BD6A5A">
              <w:rPr>
                <w:rFonts w:ascii="Arial" w:hAnsi="Arial" w:cs="Arial"/>
              </w:rPr>
              <w:t>There is also n</w:t>
            </w:r>
            <w:r w:rsidR="00BF24A7" w:rsidRPr="00BD6A5A">
              <w:rPr>
                <w:rFonts w:ascii="Arial" w:hAnsi="Arial" w:cs="Arial"/>
              </w:rPr>
              <w:t>o evidence to exclude the Stenger Measurement from the routine test battery. A</w:t>
            </w:r>
            <w:r w:rsidRPr="00BD6A5A">
              <w:rPr>
                <w:rFonts w:ascii="Arial" w:hAnsi="Arial" w:cs="Arial"/>
              </w:rPr>
              <w:t>s a result, it was decided that this test may be used alongside a</w:t>
            </w:r>
            <w:r w:rsidR="00BF24A7" w:rsidRPr="00BD6A5A">
              <w:rPr>
                <w:rFonts w:ascii="Arial" w:hAnsi="Arial" w:cs="Arial"/>
              </w:rPr>
              <w:t xml:space="preserve"> variety of objective tests in many cases.</w:t>
            </w:r>
            <w:r w:rsidR="0029641C" w:rsidRPr="00BD6A5A">
              <w:rPr>
                <w:rFonts w:ascii="Arial" w:hAnsi="Arial" w:cs="Arial"/>
              </w:rPr>
              <w:t xml:space="preserve"> </w:t>
            </w:r>
          </w:p>
        </w:tc>
      </w:tr>
      <w:tr w:rsidR="008A6A55" w:rsidRPr="00281F64" w14:paraId="3AD623F2" w14:textId="77777777" w:rsidTr="00410D5D">
        <w:trPr>
          <w:trHeight w:val="1414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C0C0A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6766AA61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68A347C4" w14:textId="77777777" w:rsidR="008A6A55" w:rsidRDefault="008A6A55" w:rsidP="005531C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5260F" w14:textId="77777777" w:rsidR="00BF24A7" w:rsidRPr="00BD6A5A" w:rsidRDefault="00B55204" w:rsidP="005531C8">
            <w:pPr>
              <w:rPr>
                <w:rFonts w:ascii="Arial" w:hAnsi="Arial" w:cs="Arial"/>
              </w:rPr>
            </w:pPr>
            <w:r w:rsidRPr="00BD6A5A">
              <w:rPr>
                <w:rFonts w:ascii="Arial" w:hAnsi="Arial" w:cs="Arial"/>
              </w:rPr>
              <w:t>‘</w:t>
            </w:r>
            <w:r w:rsidR="00720F30">
              <w:rPr>
                <w:rFonts w:ascii="Arial" w:hAnsi="Arial" w:cs="Arial"/>
              </w:rPr>
              <w:t>W</w:t>
            </w:r>
            <w:r w:rsidR="00BF24A7" w:rsidRPr="00BD6A5A">
              <w:rPr>
                <w:rFonts w:ascii="Arial" w:hAnsi="Arial" w:cs="Arial"/>
              </w:rPr>
              <w:t>e recognise that this test is very occasionally used and hence does not lend itself to further study and au</w:t>
            </w:r>
            <w:r w:rsidRPr="00BD6A5A">
              <w:rPr>
                <w:rFonts w:ascii="Arial" w:hAnsi="Arial" w:cs="Arial"/>
              </w:rPr>
              <w:t xml:space="preserve">dit on effectiveness in clinic. </w:t>
            </w:r>
            <w:r w:rsidR="00BD6A5A" w:rsidRPr="00BD6A5A">
              <w:rPr>
                <w:rFonts w:ascii="Arial" w:hAnsi="Arial" w:cs="Arial"/>
              </w:rPr>
              <w:t>After conducting a literature review, t</w:t>
            </w:r>
            <w:r w:rsidR="00BF24A7" w:rsidRPr="00BD6A5A">
              <w:rPr>
                <w:rFonts w:ascii="Arial" w:hAnsi="Arial" w:cs="Arial"/>
              </w:rPr>
              <w:t>he service has</w:t>
            </w:r>
            <w:r w:rsidRPr="00BD6A5A">
              <w:rPr>
                <w:rFonts w:ascii="Arial" w:hAnsi="Arial" w:cs="Arial"/>
              </w:rPr>
              <w:t xml:space="preserve"> </w:t>
            </w:r>
            <w:r w:rsidR="00BD6A5A" w:rsidRPr="00BD6A5A">
              <w:rPr>
                <w:rFonts w:ascii="Arial" w:hAnsi="Arial" w:cs="Arial"/>
              </w:rPr>
              <w:t>now</w:t>
            </w:r>
            <w:r w:rsidR="00BF24A7" w:rsidRPr="00BD6A5A">
              <w:rPr>
                <w:rFonts w:ascii="Arial" w:hAnsi="Arial" w:cs="Arial"/>
              </w:rPr>
              <w:t xml:space="preserve"> written a Clinical Operating Procedure for this test</w:t>
            </w:r>
            <w:r w:rsidR="00A438A3" w:rsidRPr="00BD6A5A">
              <w:rPr>
                <w:rFonts w:ascii="Arial" w:hAnsi="Arial" w:cs="Arial"/>
              </w:rPr>
              <w:t>.</w:t>
            </w:r>
            <w:r w:rsidR="00BF24A7" w:rsidRPr="00BD6A5A">
              <w:rPr>
                <w:rFonts w:ascii="Arial" w:hAnsi="Arial" w:cs="Arial"/>
              </w:rPr>
              <w:t xml:space="preserve"> </w:t>
            </w:r>
            <w:r w:rsidR="00720F30" w:rsidRPr="006A2920">
              <w:rPr>
                <w:rFonts w:ascii="Arial" w:hAnsi="Arial" w:cs="Arial"/>
              </w:rPr>
              <w:t>The evidence provided by CEBIS provided the background to ensu</w:t>
            </w:r>
            <w:r w:rsidR="006A2920" w:rsidRPr="006A2920">
              <w:rPr>
                <w:rFonts w:ascii="Arial" w:hAnsi="Arial" w:cs="Arial"/>
              </w:rPr>
              <w:t>re that we are using the test</w:t>
            </w:r>
            <w:r w:rsidR="00720F30" w:rsidRPr="006A2920">
              <w:rPr>
                <w:rFonts w:ascii="Arial" w:hAnsi="Arial" w:cs="Arial"/>
              </w:rPr>
              <w:t xml:space="preserve"> </w:t>
            </w:r>
            <w:r w:rsidR="00EC7B4C" w:rsidRPr="006A2920">
              <w:rPr>
                <w:rFonts w:ascii="Arial" w:hAnsi="Arial" w:cs="Arial"/>
              </w:rPr>
              <w:t>and</w:t>
            </w:r>
            <w:r w:rsidR="00720F30" w:rsidRPr="006A2920">
              <w:rPr>
                <w:rFonts w:ascii="Arial" w:hAnsi="Arial" w:cs="Arial"/>
              </w:rPr>
              <w:t xml:space="preserve"> the measurement within the wider context of other tests.’</w:t>
            </w:r>
            <w:r w:rsidR="00720F30">
              <w:rPr>
                <w:rFonts w:ascii="Arial" w:hAnsi="Arial" w:cs="Arial"/>
              </w:rPr>
              <w:t xml:space="preserve"> </w:t>
            </w:r>
          </w:p>
          <w:p w14:paraId="6F91F0F4" w14:textId="77777777" w:rsidR="008A6A55" w:rsidRPr="00BD6A5A" w:rsidRDefault="008A6A55" w:rsidP="005531C8">
            <w:pPr>
              <w:rPr>
                <w:ins w:id="1" w:author="Hawkins Ann-Marie (RKB) Principal Adult Audiologist" w:date="2020-09-09T16:39:00Z"/>
                <w:rFonts w:ascii="Arial" w:hAnsi="Arial" w:cs="Arial"/>
              </w:rPr>
            </w:pPr>
          </w:p>
          <w:p w14:paraId="4CD5A2DF" w14:textId="77777777" w:rsidR="00A438A3" w:rsidRPr="00BD6A5A" w:rsidRDefault="00A438A3" w:rsidP="005531C8">
            <w:pPr>
              <w:rPr>
                <w:rFonts w:ascii="Arial" w:hAnsi="Arial" w:cs="Arial"/>
              </w:rPr>
            </w:pPr>
          </w:p>
        </w:tc>
      </w:tr>
      <w:tr w:rsidR="008A6A55" w:rsidRPr="00281F64" w14:paraId="21946277" w14:textId="77777777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DDA13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Probable future Impact</w:t>
            </w:r>
          </w:p>
          <w:p w14:paraId="2E13D89B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</w:p>
          <w:p w14:paraId="4A6973A5" w14:textId="77777777" w:rsidR="008A6A55" w:rsidRDefault="008A6A55" w:rsidP="008A6A5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8669C4" w14:textId="77777777" w:rsidR="008A6A55" w:rsidRPr="00344C3C" w:rsidRDefault="00AC3AB5" w:rsidP="00A438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‘</w:t>
            </w:r>
            <w:r w:rsidR="00A438A3">
              <w:rPr>
                <w:rFonts w:ascii="Arial" w:hAnsi="Arial" w:cs="Arial"/>
              </w:rPr>
              <w:t>We will carry out training with the team to ensure that this rarely used test is better understood and that staff are confident to use it in the correct situations.</w:t>
            </w:r>
            <w:r w:rsidR="00720F30">
              <w:rPr>
                <w:rFonts w:ascii="Arial" w:hAnsi="Arial" w:cs="Arial"/>
              </w:rPr>
              <w:t>’</w:t>
            </w:r>
            <w:r w:rsidR="00BF24A7">
              <w:rPr>
                <w:rFonts w:ascii="Arial" w:hAnsi="Arial" w:cs="Arial"/>
              </w:rPr>
              <w:t xml:space="preserve"> </w:t>
            </w:r>
          </w:p>
        </w:tc>
      </w:tr>
    </w:tbl>
    <w:p w14:paraId="54923609" w14:textId="77777777" w:rsidR="00281F64" w:rsidRPr="00281F64" w:rsidRDefault="00281F64" w:rsidP="005F1698"/>
    <w:sectPr w:rsidR="00281F64" w:rsidRPr="00281F64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8706E" w14:textId="77777777" w:rsidR="00171C7A" w:rsidRDefault="00171C7A">
      <w:r>
        <w:separator/>
      </w:r>
    </w:p>
  </w:endnote>
  <w:endnote w:type="continuationSeparator" w:id="0">
    <w:p w14:paraId="5FEF277D" w14:textId="77777777" w:rsidR="00171C7A" w:rsidRDefault="00171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9551B" w14:textId="77777777" w:rsidR="00344C3C" w:rsidRDefault="00344C3C" w:rsidP="002279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E2BEEE" w14:textId="77777777" w:rsidR="00344C3C" w:rsidRDefault="00344C3C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07878" w14:textId="77777777" w:rsidR="00344C3C" w:rsidRPr="005531C8" w:rsidRDefault="00A04886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FEA10" w14:textId="77777777" w:rsidR="00171C7A" w:rsidRDefault="00171C7A">
      <w:r>
        <w:separator/>
      </w:r>
    </w:p>
  </w:footnote>
  <w:footnote w:type="continuationSeparator" w:id="0">
    <w:p w14:paraId="123D2574" w14:textId="77777777" w:rsidR="00171C7A" w:rsidRDefault="00171C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91B79" w14:textId="77777777" w:rsidR="006E799A" w:rsidRPr="006E799A" w:rsidRDefault="00716DAA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="006E799A" w:rsidRPr="006E799A">
      <w:rPr>
        <w:rFonts w:ascii="Arial" w:hAnsi="Arial" w:cs="Arial"/>
        <w:b/>
        <w:bCs/>
        <w:i/>
      </w:rPr>
      <w:t>Library Impact Case Study</w:t>
    </w:r>
  </w:p>
  <w:p w14:paraId="354FC3E7" w14:textId="77777777" w:rsidR="006E799A" w:rsidRDefault="006E79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325A5"/>
    <w:multiLevelType w:val="hybridMultilevel"/>
    <w:tmpl w:val="00DC6E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328CF"/>
    <w:multiLevelType w:val="hybridMultilevel"/>
    <w:tmpl w:val="B0A8CE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A2"/>
    <w:rsid w:val="00015D49"/>
    <w:rsid w:val="000A7767"/>
    <w:rsid w:val="000D49F5"/>
    <w:rsid w:val="000E7684"/>
    <w:rsid w:val="0014457C"/>
    <w:rsid w:val="00171C7A"/>
    <w:rsid w:val="001F327D"/>
    <w:rsid w:val="001F6638"/>
    <w:rsid w:val="001F6922"/>
    <w:rsid w:val="002279EB"/>
    <w:rsid w:val="00260E57"/>
    <w:rsid w:val="00280150"/>
    <w:rsid w:val="00281B62"/>
    <w:rsid w:val="00281F64"/>
    <w:rsid w:val="002946E8"/>
    <w:rsid w:val="0029641C"/>
    <w:rsid w:val="002E280E"/>
    <w:rsid w:val="00312083"/>
    <w:rsid w:val="00324D83"/>
    <w:rsid w:val="00344C3C"/>
    <w:rsid w:val="003567AF"/>
    <w:rsid w:val="003C0260"/>
    <w:rsid w:val="003C3BC4"/>
    <w:rsid w:val="00410D5D"/>
    <w:rsid w:val="00424398"/>
    <w:rsid w:val="0044518E"/>
    <w:rsid w:val="00461033"/>
    <w:rsid w:val="00470DBE"/>
    <w:rsid w:val="00471606"/>
    <w:rsid w:val="004D268B"/>
    <w:rsid w:val="004F0790"/>
    <w:rsid w:val="0050318B"/>
    <w:rsid w:val="00545F06"/>
    <w:rsid w:val="005531C8"/>
    <w:rsid w:val="00565CF3"/>
    <w:rsid w:val="00580342"/>
    <w:rsid w:val="005A3B5F"/>
    <w:rsid w:val="005C1208"/>
    <w:rsid w:val="005C56FB"/>
    <w:rsid w:val="005F1698"/>
    <w:rsid w:val="006108A6"/>
    <w:rsid w:val="00640FAE"/>
    <w:rsid w:val="00667BD3"/>
    <w:rsid w:val="00691D60"/>
    <w:rsid w:val="006A2920"/>
    <w:rsid w:val="006B3A67"/>
    <w:rsid w:val="006E799A"/>
    <w:rsid w:val="00716DAA"/>
    <w:rsid w:val="00717801"/>
    <w:rsid w:val="00720F30"/>
    <w:rsid w:val="00722937"/>
    <w:rsid w:val="00785861"/>
    <w:rsid w:val="007B2415"/>
    <w:rsid w:val="007C0315"/>
    <w:rsid w:val="007E669C"/>
    <w:rsid w:val="007F7B2A"/>
    <w:rsid w:val="0084022B"/>
    <w:rsid w:val="00865315"/>
    <w:rsid w:val="008A6A55"/>
    <w:rsid w:val="008B40EC"/>
    <w:rsid w:val="00905F7A"/>
    <w:rsid w:val="00922BA9"/>
    <w:rsid w:val="0093658F"/>
    <w:rsid w:val="00961FB2"/>
    <w:rsid w:val="009B4BC4"/>
    <w:rsid w:val="009E52A3"/>
    <w:rsid w:val="00A04886"/>
    <w:rsid w:val="00A31956"/>
    <w:rsid w:val="00A438A3"/>
    <w:rsid w:val="00A511B7"/>
    <w:rsid w:val="00AC3414"/>
    <w:rsid w:val="00AC3AB5"/>
    <w:rsid w:val="00AC75A3"/>
    <w:rsid w:val="00B536C9"/>
    <w:rsid w:val="00B55204"/>
    <w:rsid w:val="00B76CFF"/>
    <w:rsid w:val="00B974E7"/>
    <w:rsid w:val="00BB4BE9"/>
    <w:rsid w:val="00BD6A5A"/>
    <w:rsid w:val="00BF24A7"/>
    <w:rsid w:val="00C074FC"/>
    <w:rsid w:val="00C21913"/>
    <w:rsid w:val="00C53E55"/>
    <w:rsid w:val="00C92EAD"/>
    <w:rsid w:val="00CD2DCC"/>
    <w:rsid w:val="00CD5257"/>
    <w:rsid w:val="00D334CE"/>
    <w:rsid w:val="00DB7BF4"/>
    <w:rsid w:val="00E13236"/>
    <w:rsid w:val="00E23D34"/>
    <w:rsid w:val="00E33C8F"/>
    <w:rsid w:val="00E53FA2"/>
    <w:rsid w:val="00E854E1"/>
    <w:rsid w:val="00EC7B4C"/>
    <w:rsid w:val="00F16EA3"/>
    <w:rsid w:val="00F841A0"/>
    <w:rsid w:val="00FA47E0"/>
    <w:rsid w:val="00FC76AE"/>
    <w:rsid w:val="00FD302D"/>
    <w:rsid w:val="00FE3361"/>
    <w:rsid w:val="00FE3F53"/>
    <w:rsid w:val="00FE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A6870"/>
  <w15:docId w15:val="{BFDB6E04-44E9-4037-930A-637AC02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F841A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841A0"/>
  </w:style>
  <w:style w:type="paragraph" w:styleId="Header">
    <w:name w:val="header"/>
    <w:basedOn w:val="Normal"/>
    <w:link w:val="HeaderChar"/>
    <w:uiPriority w:val="99"/>
    <w:rsid w:val="00CD5257"/>
    <w:pPr>
      <w:tabs>
        <w:tab w:val="center" w:pos="4153"/>
        <w:tab w:val="right" w:pos="8306"/>
      </w:tabs>
    </w:pPr>
  </w:style>
  <w:style w:type="character" w:styleId="Hyperlink">
    <w:name w:val="Hyperlink"/>
    <w:rsid w:val="00281F64"/>
    <w:rPr>
      <w:color w:val="0000FF"/>
      <w:u w:val="single"/>
    </w:rPr>
  </w:style>
  <w:style w:type="paragraph" w:styleId="NormalWeb">
    <w:name w:val="Normal (Web)"/>
    <w:basedOn w:val="Normal"/>
    <w:rsid w:val="00281F64"/>
    <w:pPr>
      <w:spacing w:before="100" w:beforeAutospacing="1" w:after="100" w:afterAutospacing="1"/>
    </w:pPr>
    <w:rPr>
      <w:rFonts w:eastAsia="SimSun"/>
      <w:lang w:val="en-US" w:eastAsia="zh-CN"/>
    </w:rPr>
  </w:style>
  <w:style w:type="character" w:customStyle="1" w:styleId="HeaderChar">
    <w:name w:val="Header Char"/>
    <w:link w:val="Header"/>
    <w:uiPriority w:val="99"/>
    <w:rsid w:val="006E799A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9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E799A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sid w:val="002E2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80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E280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8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E280E"/>
    <w:rPr>
      <w:b/>
      <w:bCs/>
      <w:lang w:eastAsia="en-US"/>
    </w:rPr>
  </w:style>
  <w:style w:type="paragraph" w:styleId="ListParagraph">
    <w:name w:val="List Paragraph"/>
    <w:basedOn w:val="Normal"/>
    <w:uiPriority w:val="34"/>
    <w:qFormat/>
    <w:rsid w:val="001F6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Mohshina.Zarolia@uhcw.nhs.u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20C7EC-D1C8-4720-98F3-D2CC0CE07F0E}"/>
</file>

<file path=customXml/itemProps2.xml><?xml version="1.0" encoding="utf-8"?>
<ds:datastoreItem xmlns:ds="http://schemas.openxmlformats.org/officeDocument/2006/customXml" ds:itemID="{4DC0CBC9-F383-441B-9813-76E96245F03E}"/>
</file>

<file path=customXml/itemProps3.xml><?xml version="1.0" encoding="utf-8"?>
<ds:datastoreItem xmlns:ds="http://schemas.openxmlformats.org/officeDocument/2006/customXml" ds:itemID="{65415C17-47DE-4BC3-AB80-2064C356DE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Primary Care and Public Health Libraries</vt:lpstr>
    </vt:vector>
  </TitlesOfParts>
  <Company>Health Education England</Company>
  <LinksUpToDate>false</LinksUpToDate>
  <CharactersWithSpaces>2378</CharactersWithSpaces>
  <SharedDoc>false</SharedDoc>
  <HLinks>
    <vt:vector size="6" baseType="variant">
      <vt:variant>
        <vt:i4>2031653</vt:i4>
      </vt:variant>
      <vt:variant>
        <vt:i4>0</vt:i4>
      </vt:variant>
      <vt:variant>
        <vt:i4>0</vt:i4>
      </vt:variant>
      <vt:variant>
        <vt:i4>5</vt:i4>
      </vt:variant>
      <vt:variant>
        <vt:lpwstr>mailto:Mohshina.Zarolia@uhcw.nhs.uk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Primary Care and Public Health Libraries</dc:title>
  <dc:creator>IBM User</dc:creator>
  <cp:lastModifiedBy>Jayne Lees</cp:lastModifiedBy>
  <cp:revision>2</cp:revision>
  <dcterms:created xsi:type="dcterms:W3CDTF">2021-01-21T12:47:00Z</dcterms:created>
  <dcterms:modified xsi:type="dcterms:W3CDTF">2021-01-21T12:47:00Z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1980393078</vt:i4>
  </property>
  <property fmtid="{D5CDD505-2E9C-101B-9397-08002B2CF9AE}" pid="4" name="_EmailSubject">
    <vt:lpwstr>Case study - final edits </vt:lpwstr>
  </property>
  <property fmtid="{D5CDD505-2E9C-101B-9397-08002B2CF9AE}" pid="5" name="_AuthorEmail">
    <vt:lpwstr>Mohshina.Zarolia@uhcw.nhs.uk</vt:lpwstr>
  </property>
  <property fmtid="{D5CDD505-2E9C-101B-9397-08002B2CF9AE}" pid="6" name="_AuthorEmailDisplayName">
    <vt:lpwstr>Zarolia Mohshina (RKB) Senior Audiologist</vt:lpwstr>
  </property>
  <property fmtid="{D5CDD505-2E9C-101B-9397-08002B2CF9AE}" pid="7" name="_ReviewingToolsShownOnce">
    <vt:lpwstr/>
  </property>
  <property fmtid="{D5CDD505-2E9C-101B-9397-08002B2CF9AE}" pid="8" name="ContentTypeId">
    <vt:lpwstr>0x01010004284662425BB74D9B74AC55D8A84506</vt:lpwstr>
  </property>
</Properties>
</file>